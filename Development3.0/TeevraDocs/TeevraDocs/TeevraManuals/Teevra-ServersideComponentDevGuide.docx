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0D25" w:rsidRPr="002A19E5" w:rsidRDefault="00AA0D25" w:rsidP="00AA0D25"/>
    <w:p w:rsidR="00AA0D25" w:rsidRPr="002A19E5" w:rsidRDefault="00AA0D25" w:rsidP="00AA0D25"/>
    <w:p w:rsidR="00AA0D25" w:rsidRPr="002A19E5" w:rsidRDefault="00AA0D25" w:rsidP="00AA0D25"/>
    <w:p w:rsidR="00AA0D25" w:rsidRPr="002A19E5" w:rsidRDefault="00BE6DE6" w:rsidP="00AA0D25">
      <w:r>
        <w:rPr>
          <w:noProof/>
        </w:rPr>
        <w:pict>
          <v:shapetype id="_x0000_t202" coordsize="21600,21600" o:spt="202" path="m,l,21600r21600,l21600,xe">
            <v:stroke joinstyle="miter"/>
            <v:path gradientshapeok="t" o:connecttype="rect"/>
          </v:shapetype>
          <v:shape id="_x0000_s1028" type="#_x0000_t202" style="position:absolute;margin-left:-27pt;margin-top:8pt;width:468.75pt;height:243.55pt;z-index:251660288" stroked="f">
            <v:textbox style="mso-next-textbox:#_x0000_s1028">
              <w:txbxContent>
                <w:p w:rsidR="000F4573" w:rsidRPr="002A19E5" w:rsidRDefault="000F4573" w:rsidP="00AA0D25">
                  <w:pPr>
                    <w:rPr>
                      <w:i/>
                      <w:iCs/>
                      <w:sz w:val="15"/>
                      <w:szCs w:val="15"/>
                    </w:rPr>
                  </w:pPr>
                  <w:r w:rsidRPr="002A19E5">
                    <w:rPr>
                      <w:i/>
                      <w:iCs/>
                      <w:sz w:val="15"/>
                      <w:szCs w:val="15"/>
                    </w:rPr>
                    <w:t>FOR:</w:t>
                  </w:r>
                </w:p>
                <w:p w:rsidR="000F4573" w:rsidRPr="002A19E5" w:rsidRDefault="000F4573" w:rsidP="00AA0D25">
                  <w:pPr>
                    <w:rPr>
                      <w:b/>
                      <w:bCs/>
                    </w:rPr>
                  </w:pPr>
                  <w:r w:rsidRPr="002A19E5">
                    <w:rPr>
                      <w:b/>
                      <w:bCs/>
                    </w:rPr>
                    <w:t xml:space="preserve">Headstrong </w:t>
                  </w:r>
                </w:p>
                <w:p w:rsidR="000F4573" w:rsidRPr="002A19E5" w:rsidRDefault="000F4573" w:rsidP="00AA0D25">
                  <w:pPr>
                    <w:rPr>
                      <w:b/>
                      <w:bCs/>
                    </w:rPr>
                  </w:pPr>
                </w:p>
                <w:p w:rsidR="000F4573" w:rsidRPr="002A19E5" w:rsidRDefault="000F4573" w:rsidP="00AA0D25">
                  <w:pPr>
                    <w:rPr>
                      <w:i/>
                      <w:iCs/>
                      <w:sz w:val="15"/>
                      <w:szCs w:val="15"/>
                    </w:rPr>
                  </w:pPr>
                  <w:r w:rsidRPr="002A19E5">
                    <w:rPr>
                      <w:i/>
                      <w:iCs/>
                      <w:sz w:val="15"/>
                      <w:szCs w:val="15"/>
                    </w:rPr>
                    <w:t>CONTENT:</w:t>
                  </w:r>
                </w:p>
                <w:p w:rsidR="000F4573" w:rsidRDefault="00022375">
                  <w:pPr>
                    <w:pStyle w:val="Title"/>
                    <w:jc w:val="left"/>
                    <w:rPr>
                      <w:rFonts w:ascii="Calibri" w:hAnsi="Calibri" w:cs="Calibri"/>
                      <w:shadow/>
                      <w:color w:val="000080"/>
                    </w:rPr>
                    <w:pPrChange w:id="0" w:author="Meenakshi Salaria" w:date="2013-04-17T17:07:00Z">
                      <w:pPr>
                        <w:pStyle w:val="Title"/>
                      </w:pPr>
                    </w:pPrChange>
                  </w:pPr>
                  <w:proofErr w:type="spellStart"/>
                  <w:ins w:id="1" w:author="Meenakshi Salaria" w:date="2013-04-17T17:12:00Z">
                    <w:r>
                      <w:rPr>
                        <w:rFonts w:ascii="Calibri" w:hAnsi="Calibri" w:cs="Calibri"/>
                        <w:shadow/>
                        <w:color w:val="000080"/>
                      </w:rPr>
                      <w:t>Teevra</w:t>
                    </w:r>
                    <w:proofErr w:type="spellEnd"/>
                    <w:r w:rsidR="00401038">
                      <w:rPr>
                        <w:rFonts w:ascii="Calibri" w:hAnsi="Calibri" w:cs="Calibri"/>
                        <w:shadow/>
                        <w:color w:val="000080"/>
                      </w:rPr>
                      <w:t xml:space="preserve"> </w:t>
                    </w:r>
                  </w:ins>
                  <w:del w:id="2" w:author="Meenakshi Salaria" w:date="2013-04-17T17:07:00Z">
                    <w:r w:rsidR="000F4573" w:rsidRPr="00B54EC9" w:rsidDel="0087553C">
                      <w:rPr>
                        <w:rFonts w:ascii="Calibri" w:hAnsi="Calibri" w:cs="Calibri"/>
                        <w:shadow/>
                        <w:color w:val="000080"/>
                      </w:rPr>
                      <w:delText>iceFish</w:delText>
                    </w:r>
                    <w:r w:rsidR="000F4573" w:rsidDel="0087553C">
                      <w:rPr>
                        <w:rFonts w:ascii="Calibri" w:hAnsi="Calibri" w:cs="Calibri"/>
                        <w:shadow/>
                        <w:color w:val="000080"/>
                      </w:rPr>
                      <w:delText xml:space="preserve"> </w:delText>
                    </w:r>
                  </w:del>
                  <w:r w:rsidR="000F4573">
                    <w:rPr>
                      <w:rFonts w:ascii="Calibri" w:hAnsi="Calibri" w:cs="Calibri"/>
                      <w:shadow/>
                      <w:color w:val="000080"/>
                    </w:rPr>
                    <w:t xml:space="preserve">– </w:t>
                  </w:r>
                  <w:r w:rsidR="00B8350D">
                    <w:rPr>
                      <w:rFonts w:ascii="Calibri" w:hAnsi="Calibri" w:cs="Calibri"/>
                      <w:shadow/>
                      <w:color w:val="000080"/>
                    </w:rPr>
                    <w:t xml:space="preserve">Server-side Component </w:t>
                  </w:r>
                  <w:r w:rsidR="000F4573">
                    <w:rPr>
                      <w:rFonts w:ascii="Calibri" w:hAnsi="Calibri" w:cs="Calibri"/>
                      <w:shadow/>
                      <w:color w:val="000080"/>
                    </w:rPr>
                    <w:t xml:space="preserve">Developer </w:t>
                  </w:r>
                  <w:r w:rsidR="00B8350D">
                    <w:rPr>
                      <w:rFonts w:ascii="Calibri" w:hAnsi="Calibri" w:cs="Calibri"/>
                      <w:shadow/>
                      <w:color w:val="000080"/>
                    </w:rPr>
                    <w:t>Guide</w:t>
                  </w:r>
                  <w:r w:rsidR="000F4573">
                    <w:rPr>
                      <w:rFonts w:ascii="Calibri" w:hAnsi="Calibri" w:cs="Calibri"/>
                      <w:shadow/>
                      <w:color w:val="000080"/>
                    </w:rPr>
                    <w:t xml:space="preserve"> </w:t>
                  </w:r>
                </w:p>
                <w:p w:rsidR="000F4573" w:rsidRPr="002A19E5" w:rsidRDefault="000F4573" w:rsidP="00AA0D25">
                  <w:pPr>
                    <w:rPr>
                      <w:rStyle w:val="Content1"/>
                      <w:rFonts w:ascii="Calibri" w:hAnsi="Calibri" w:cs="Calibri"/>
                      <w:sz w:val="32"/>
                      <w:szCs w:val="32"/>
                    </w:rPr>
                  </w:pPr>
                </w:p>
                <w:p w:rsidR="000F4573" w:rsidRPr="002A19E5" w:rsidRDefault="000F4573" w:rsidP="00AA0D25"/>
                <w:p w:rsidR="000F4573" w:rsidRPr="002A19E5" w:rsidRDefault="000F4573" w:rsidP="00AA0D25">
                  <w:pPr>
                    <w:rPr>
                      <w:i/>
                      <w:iCs/>
                      <w:color w:val="808080"/>
                    </w:rPr>
                  </w:pPr>
                </w:p>
                <w:p w:rsidR="000F4573" w:rsidRPr="002A19E5" w:rsidRDefault="000F4573" w:rsidP="00AA0D25"/>
                <w:p w:rsidR="000F4573" w:rsidRPr="002A19E5" w:rsidRDefault="00107FE2" w:rsidP="00AA0D25">
                  <w:pPr>
                    <w:rPr>
                      <w:i/>
                      <w:iCs/>
                      <w:color w:val="808080"/>
                    </w:rPr>
                  </w:pPr>
                  <w:r>
                    <w:rPr>
                      <w:i/>
                      <w:iCs/>
                      <w:color w:val="808080"/>
                    </w:rPr>
                    <w:fldChar w:fldCharType="begin"/>
                  </w:r>
                  <w:r w:rsidR="000F4573">
                    <w:rPr>
                      <w:i/>
                      <w:iCs/>
                      <w:color w:val="808080"/>
                    </w:rPr>
                    <w:instrText xml:space="preserve"> DATE \@ "MMMM d, yyyy" </w:instrText>
                  </w:r>
                  <w:r>
                    <w:rPr>
                      <w:i/>
                      <w:iCs/>
                      <w:color w:val="808080"/>
                    </w:rPr>
                    <w:fldChar w:fldCharType="separate"/>
                  </w:r>
                  <w:ins w:id="3" w:author="Meenakshi Salaria" w:date="2013-04-18T20:04:00Z">
                    <w:r w:rsidR="003A616A">
                      <w:rPr>
                        <w:i/>
                        <w:iCs/>
                        <w:noProof/>
                        <w:color w:val="808080"/>
                      </w:rPr>
                      <w:t>April 18, 2013</w:t>
                    </w:r>
                  </w:ins>
                  <w:del w:id="4" w:author="Meenakshi Salaria" w:date="2013-04-15T17:43:00Z">
                    <w:r w:rsidR="000F1C9E" w:rsidDel="0087553C">
                      <w:rPr>
                        <w:i/>
                        <w:iCs/>
                        <w:noProof/>
                        <w:color w:val="808080"/>
                      </w:rPr>
                      <w:delText>November 24, 2009</w:delText>
                    </w:r>
                  </w:del>
                  <w:r>
                    <w:rPr>
                      <w:i/>
                      <w:iCs/>
                      <w:color w:val="808080"/>
                    </w:rPr>
                    <w:fldChar w:fldCharType="end"/>
                  </w:r>
                  <w:bookmarkStart w:id="5" w:name="_GoBack"/>
                  <w:bookmarkEnd w:id="5"/>
                </w:p>
                <w:p w:rsidR="000F4573" w:rsidRPr="002A19E5" w:rsidRDefault="000F4573" w:rsidP="00AA0D25"/>
              </w:txbxContent>
            </v:textbox>
          </v:shape>
        </w:pict>
      </w:r>
    </w:p>
    <w:p w:rsidR="00AA0D25" w:rsidRPr="002A19E5" w:rsidRDefault="00AA0D25" w:rsidP="00AA0D25"/>
    <w:p w:rsidR="00AA0D25" w:rsidRPr="002A19E5" w:rsidRDefault="00AA0D25" w:rsidP="00AA0D25">
      <w:r w:rsidRPr="002A19E5">
        <w:t>L</w:t>
      </w:r>
      <w:r>
        <w:rPr>
          <w:noProof/>
          <w:color w:val="000080"/>
        </w:rPr>
        <w:drawing>
          <wp:inline distT="0" distB="0" distL="0" distR="0">
            <wp:extent cx="1304925" cy="1190625"/>
            <wp:effectExtent l="19050" t="0" r="9525" b="0"/>
            <wp:docPr id="3" name="Picture 1" descr="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mall"/>
                    <pic:cNvPicPr>
                      <a:picLocks noChangeAspect="1" noChangeArrowheads="1"/>
                    </pic:cNvPicPr>
                  </pic:nvPicPr>
                  <pic:blipFill>
                    <a:blip r:embed="rId9"/>
                    <a:srcRect/>
                    <a:stretch>
                      <a:fillRect/>
                    </a:stretch>
                  </pic:blipFill>
                  <pic:spPr bwMode="auto">
                    <a:xfrm>
                      <a:off x="0" y="0"/>
                      <a:ext cx="1304925" cy="1190625"/>
                    </a:xfrm>
                    <a:prstGeom prst="rect">
                      <a:avLst/>
                    </a:prstGeom>
                    <a:noFill/>
                    <a:ln w="9525">
                      <a:noFill/>
                      <a:miter lim="800000"/>
                      <a:headEnd/>
                      <a:tailEnd/>
                    </a:ln>
                  </pic:spPr>
                </pic:pic>
              </a:graphicData>
            </a:graphic>
          </wp:inline>
        </w:drawing>
      </w:r>
      <w:r w:rsidRPr="002A19E5">
        <w:rPr>
          <w:noProof/>
          <w:color w:val="000080"/>
        </w:rPr>
        <w:t xml:space="preserve">                                                                              </w:t>
      </w:r>
    </w:p>
    <w:p w:rsidR="00AA0D25" w:rsidRPr="002A19E5" w:rsidRDefault="00AA0D25" w:rsidP="00AA0D25"/>
    <w:p w:rsidR="00AA0D25" w:rsidRPr="002A19E5" w:rsidRDefault="00AA0D25" w:rsidP="00AA0D25"/>
    <w:p w:rsidR="00AA0D25" w:rsidRPr="002A19E5" w:rsidRDefault="00AA0D25" w:rsidP="00AA0D25"/>
    <w:p w:rsidR="00AA0D25" w:rsidRPr="002A19E5" w:rsidRDefault="00AA0D25" w:rsidP="00AA0D25"/>
    <w:p w:rsidR="00AA0D25" w:rsidRPr="002A19E5" w:rsidRDefault="00AA0D25" w:rsidP="00AA0D25"/>
    <w:p w:rsidR="00AA0D25" w:rsidRPr="002A19E5" w:rsidRDefault="00AA0D25" w:rsidP="00AA0D25"/>
    <w:p w:rsidR="00AA0D25" w:rsidRPr="002A19E5" w:rsidRDefault="00AA0D25" w:rsidP="00AA0D25">
      <w:pPr>
        <w:pStyle w:val="Header"/>
        <w:tabs>
          <w:tab w:val="clear" w:pos="4320"/>
          <w:tab w:val="clear" w:pos="8640"/>
        </w:tabs>
        <w:rPr>
          <w:rFonts w:ascii="Calibri" w:hAnsi="Calibri" w:cs="Calibri"/>
        </w:rPr>
      </w:pPr>
    </w:p>
    <w:p w:rsidR="00AA0D25" w:rsidRPr="002A19E5" w:rsidRDefault="00AA0D25" w:rsidP="00AA0D25"/>
    <w:p w:rsidR="00AA0D25" w:rsidRPr="002A19E5" w:rsidRDefault="00AA0D25" w:rsidP="00AA0D25"/>
    <w:p w:rsidR="00AA0D25" w:rsidRDefault="00AA0D25" w:rsidP="00AA0D25">
      <w:pPr>
        <w:jc w:val="right"/>
      </w:pPr>
      <w:r>
        <w:rPr>
          <w:noProof/>
        </w:rPr>
        <w:drawing>
          <wp:inline distT="0" distB="0" distL="0" distR="0">
            <wp:extent cx="2743200" cy="609600"/>
            <wp:effectExtent l="19050" t="0" r="0" b="0"/>
            <wp:docPr id="4" name="Picture 2" descr="Headstrong - Strong Opinions Strong Results 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adstrong - Strong Opinions Strong Results Logo.gif"/>
                    <pic:cNvPicPr>
                      <a:picLocks noChangeAspect="1" noChangeArrowheads="1"/>
                    </pic:cNvPicPr>
                  </pic:nvPicPr>
                  <pic:blipFill>
                    <a:blip r:embed="rId10"/>
                    <a:srcRect/>
                    <a:stretch>
                      <a:fillRect/>
                    </a:stretch>
                  </pic:blipFill>
                  <pic:spPr bwMode="auto">
                    <a:xfrm>
                      <a:off x="0" y="0"/>
                      <a:ext cx="2743200" cy="609600"/>
                    </a:xfrm>
                    <a:prstGeom prst="rect">
                      <a:avLst/>
                    </a:prstGeom>
                    <a:noFill/>
                    <a:ln w="9525">
                      <a:noFill/>
                      <a:miter lim="800000"/>
                      <a:headEnd/>
                      <a:tailEnd/>
                    </a:ln>
                  </pic:spPr>
                </pic:pic>
              </a:graphicData>
            </a:graphic>
          </wp:inline>
        </w:drawing>
      </w:r>
    </w:p>
    <w:p w:rsidR="00AA0D25" w:rsidRPr="002A19E5" w:rsidRDefault="00AA0D25" w:rsidP="00AA0D25">
      <w:pPr>
        <w:pStyle w:val="Title"/>
        <w:rPr>
          <w:rFonts w:ascii="Calibri" w:hAnsi="Calibri" w:cs="Calibri"/>
          <w:shadow/>
          <w:color w:val="000080"/>
        </w:rPr>
      </w:pPr>
    </w:p>
    <w:p w:rsidR="00AA0D25" w:rsidRPr="002A19E5" w:rsidRDefault="00AA0D25" w:rsidP="00AA0D25">
      <w:pPr>
        <w:pStyle w:val="Title"/>
        <w:rPr>
          <w:rFonts w:ascii="Calibri" w:hAnsi="Calibri" w:cs="Calibri"/>
          <w:shadow/>
          <w:color w:val="000080"/>
        </w:rPr>
      </w:pPr>
    </w:p>
    <w:p w:rsidR="00AA0D25" w:rsidRPr="002A19E5" w:rsidRDefault="00AA0D25" w:rsidP="00AA0D25">
      <w:pPr>
        <w:pStyle w:val="Title"/>
        <w:rPr>
          <w:rFonts w:ascii="Calibri" w:hAnsi="Calibri" w:cs="Calibri"/>
          <w:shadow/>
          <w:color w:val="000080"/>
        </w:rPr>
      </w:pPr>
    </w:p>
    <w:p w:rsidR="00AA0D25" w:rsidRPr="002A19E5" w:rsidRDefault="00AA0D25" w:rsidP="00AA0D25">
      <w:pPr>
        <w:pStyle w:val="Title"/>
        <w:rPr>
          <w:rFonts w:ascii="Calibri" w:hAnsi="Calibri" w:cs="Calibri"/>
          <w:shadow/>
          <w:color w:val="000080"/>
        </w:rPr>
      </w:pPr>
    </w:p>
    <w:p w:rsidR="00AA0D25" w:rsidRPr="002A19E5" w:rsidRDefault="00AA0D25" w:rsidP="00AA0D25">
      <w:pPr>
        <w:pStyle w:val="Title"/>
        <w:rPr>
          <w:rFonts w:ascii="Calibri" w:hAnsi="Calibri" w:cs="Calibri"/>
          <w:shadow/>
          <w:color w:val="000080"/>
        </w:rPr>
      </w:pPr>
    </w:p>
    <w:p w:rsidR="00AA0D25" w:rsidRPr="002A19E5" w:rsidRDefault="00AA0D25" w:rsidP="00AA0D25">
      <w:pPr>
        <w:pStyle w:val="Title"/>
        <w:rPr>
          <w:rFonts w:ascii="Calibri" w:hAnsi="Calibri" w:cs="Calibri"/>
          <w:shadow/>
          <w:color w:val="000080"/>
        </w:rPr>
      </w:pPr>
    </w:p>
    <w:p w:rsidR="00AA0D25" w:rsidRPr="00270825" w:rsidRDefault="00AA0D25" w:rsidP="00AA0D25">
      <w:pPr>
        <w:pStyle w:val="BodyText"/>
        <w:ind w:left="0"/>
        <w:rPr>
          <w:b/>
          <w:bCs/>
        </w:rPr>
      </w:pPr>
      <w:r w:rsidRPr="00270825">
        <w:rPr>
          <w:b/>
          <w:bCs/>
        </w:rPr>
        <w:lastRenderedPageBreak/>
        <w:t>DISCLAIMER</w:t>
      </w:r>
    </w:p>
    <w:p w:rsidR="00AA0D25" w:rsidRPr="00270825" w:rsidRDefault="00AA0D25" w:rsidP="00AA0D25">
      <w:pPr>
        <w:pStyle w:val="BodyText"/>
        <w:ind w:left="0"/>
        <w:jc w:val="both"/>
        <w:rPr>
          <w:b/>
          <w:bCs/>
        </w:rPr>
      </w:pPr>
      <w:r w:rsidRPr="00270825">
        <w:rPr>
          <w:b/>
          <w:bCs/>
        </w:rPr>
        <w:t>This document contains confidential and proprietary information belonging to Headstrong Corporation and the same is distributed only in pursuance of and subject to the terms of the license agreement entered into with Headstrong Corporation. No part of this document may be copied, reproduced, distributed or disseminated in any form (electronic or otherwise) without the prior written permission of Headstrong Corporation. No intellectual property rights, copyright on the provided documents are conferred to the recipient. The disclosure of the information contained herein does not lead to the legal conferring or granting of rights, unless provision is expressly made for this.</w:t>
      </w:r>
    </w:p>
    <w:p w:rsidR="00AA0D25" w:rsidRPr="00270825" w:rsidRDefault="00AA0D25" w:rsidP="00AA0D25">
      <w:pPr>
        <w:pStyle w:val="BodyText"/>
        <w:ind w:left="0"/>
        <w:jc w:val="both"/>
        <w:rPr>
          <w:b/>
          <w:bCs/>
        </w:rPr>
      </w:pPr>
    </w:p>
    <w:p w:rsidR="00AA0D25" w:rsidRPr="00270825" w:rsidRDefault="00AA0D25" w:rsidP="00AA0D25">
      <w:pPr>
        <w:pStyle w:val="BodyText"/>
        <w:ind w:left="0"/>
        <w:jc w:val="both"/>
        <w:rPr>
          <w:b/>
          <w:bCs/>
        </w:rPr>
      </w:pPr>
      <w:r w:rsidRPr="00270825">
        <w:rPr>
          <w:b/>
          <w:bCs/>
        </w:rPr>
        <w:t>Headstrong reserves all rights to make changes to the information described in this document at any time without notice and obligation to notify any person of such changes.</w:t>
      </w:r>
    </w:p>
    <w:p w:rsidR="00AA0D25" w:rsidRPr="00270825" w:rsidRDefault="00AA0D25" w:rsidP="00AA0D25">
      <w:pPr>
        <w:pStyle w:val="BodyText"/>
        <w:ind w:left="0"/>
        <w:jc w:val="both"/>
        <w:rPr>
          <w:b/>
          <w:bCs/>
        </w:rPr>
      </w:pPr>
    </w:p>
    <w:p w:rsidR="00AA0D25" w:rsidRPr="00270825" w:rsidRDefault="00AA0D25" w:rsidP="00AA0D25">
      <w:pPr>
        <w:pStyle w:val="BodyText"/>
        <w:ind w:left="0"/>
        <w:jc w:val="both"/>
        <w:rPr>
          <w:b/>
          <w:bCs/>
        </w:rPr>
      </w:pPr>
      <w:proofErr w:type="gramStart"/>
      <w:r w:rsidRPr="00270825">
        <w:rPr>
          <w:b/>
          <w:bCs/>
        </w:rPr>
        <w:t>© 200</w:t>
      </w:r>
      <w:r>
        <w:rPr>
          <w:b/>
          <w:bCs/>
        </w:rPr>
        <w:t>9</w:t>
      </w:r>
      <w:r w:rsidRPr="00270825">
        <w:rPr>
          <w:b/>
          <w:bCs/>
        </w:rPr>
        <w:t xml:space="preserve"> Headstrong Corporation.</w:t>
      </w:r>
      <w:proofErr w:type="gramEnd"/>
      <w:r w:rsidRPr="00270825">
        <w:rPr>
          <w:b/>
          <w:bCs/>
        </w:rPr>
        <w:t xml:space="preserve"> All rights reserved.</w:t>
      </w:r>
    </w:p>
    <w:p w:rsidR="00AA0D25" w:rsidRPr="00270825" w:rsidRDefault="00AA0D25" w:rsidP="00AA0D25">
      <w:pPr>
        <w:pStyle w:val="BodyText"/>
        <w:jc w:val="both"/>
        <w:rPr>
          <w:b/>
          <w:bCs/>
        </w:rPr>
      </w:pPr>
    </w:p>
    <w:p w:rsidR="00AA0D25" w:rsidRDefault="00AA0D25" w:rsidP="00AA0D25">
      <w:pPr>
        <w:spacing w:after="0" w:line="240" w:lineRule="auto"/>
        <w:rPr>
          <w:rFonts w:eastAsia="Times New Roman"/>
          <w:b/>
          <w:bCs/>
        </w:rPr>
      </w:pPr>
      <w:r>
        <w:rPr>
          <w:b/>
          <w:bCs/>
        </w:rPr>
        <w:br w:type="page"/>
      </w:r>
    </w:p>
    <w:p w:rsidR="00AA0D25" w:rsidRPr="002A19E5" w:rsidRDefault="00AA0D25" w:rsidP="00AA0D25">
      <w:pPr>
        <w:pStyle w:val="BodyText"/>
        <w:ind w:left="0"/>
        <w:rPr>
          <w:rFonts w:ascii="Calibri" w:hAnsi="Calibri" w:cs="Calibri"/>
          <w:b/>
          <w:bCs/>
          <w:sz w:val="22"/>
          <w:szCs w:val="22"/>
        </w:rPr>
      </w:pPr>
      <w:r w:rsidRPr="002A19E5">
        <w:rPr>
          <w:rFonts w:ascii="Calibri" w:hAnsi="Calibri" w:cs="Calibri"/>
          <w:b/>
          <w:bCs/>
          <w:sz w:val="22"/>
          <w:szCs w:val="22"/>
        </w:rPr>
        <w:lastRenderedPageBreak/>
        <w:t>Document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0"/>
        <w:gridCol w:w="1350"/>
        <w:gridCol w:w="1288"/>
        <w:gridCol w:w="5580"/>
      </w:tblGrid>
      <w:tr w:rsidR="00AA0D25" w:rsidRPr="002A19E5" w:rsidTr="000F4573">
        <w:tc>
          <w:tcPr>
            <w:tcW w:w="990" w:type="dxa"/>
            <w:shd w:val="clear" w:color="auto" w:fill="CCCCCC"/>
          </w:tcPr>
          <w:p w:rsidR="00AA0D25" w:rsidRPr="002A19E5" w:rsidRDefault="00AA0D25" w:rsidP="000F4573">
            <w:pPr>
              <w:pStyle w:val="Tableheading"/>
              <w:rPr>
                <w:rFonts w:ascii="Calibri" w:hAnsi="Calibri" w:cs="Calibri"/>
                <w:sz w:val="20"/>
                <w:szCs w:val="20"/>
              </w:rPr>
            </w:pPr>
            <w:r w:rsidRPr="002A19E5">
              <w:rPr>
                <w:rFonts w:ascii="Calibri" w:hAnsi="Calibri" w:cs="Calibri"/>
                <w:sz w:val="20"/>
                <w:szCs w:val="20"/>
              </w:rPr>
              <w:t>Version</w:t>
            </w:r>
          </w:p>
        </w:tc>
        <w:tc>
          <w:tcPr>
            <w:tcW w:w="1350" w:type="dxa"/>
            <w:shd w:val="clear" w:color="auto" w:fill="CCCCCC"/>
          </w:tcPr>
          <w:p w:rsidR="00AA0D25" w:rsidRPr="002A19E5" w:rsidRDefault="00AA0D25" w:rsidP="000F4573">
            <w:pPr>
              <w:pStyle w:val="Tableheading"/>
              <w:rPr>
                <w:rFonts w:ascii="Calibri" w:hAnsi="Calibri" w:cs="Calibri"/>
                <w:sz w:val="20"/>
                <w:szCs w:val="20"/>
              </w:rPr>
            </w:pPr>
            <w:r w:rsidRPr="002A19E5">
              <w:rPr>
                <w:rFonts w:ascii="Calibri" w:hAnsi="Calibri" w:cs="Calibri"/>
                <w:sz w:val="20"/>
                <w:szCs w:val="20"/>
              </w:rPr>
              <w:t>Release Date</w:t>
            </w:r>
          </w:p>
        </w:tc>
        <w:tc>
          <w:tcPr>
            <w:tcW w:w="1288" w:type="dxa"/>
            <w:shd w:val="clear" w:color="auto" w:fill="CCCCCC"/>
          </w:tcPr>
          <w:p w:rsidR="00AA0D25" w:rsidRPr="002A19E5" w:rsidRDefault="00AA0D25" w:rsidP="000F4573">
            <w:pPr>
              <w:pStyle w:val="Tableheading"/>
              <w:rPr>
                <w:rFonts w:ascii="Calibri" w:hAnsi="Calibri" w:cs="Calibri"/>
                <w:sz w:val="20"/>
                <w:szCs w:val="20"/>
              </w:rPr>
            </w:pPr>
            <w:r w:rsidRPr="002A19E5">
              <w:rPr>
                <w:rFonts w:ascii="Calibri" w:hAnsi="Calibri" w:cs="Calibri"/>
                <w:sz w:val="20"/>
                <w:szCs w:val="20"/>
              </w:rPr>
              <w:t>Author</w:t>
            </w:r>
          </w:p>
        </w:tc>
        <w:tc>
          <w:tcPr>
            <w:tcW w:w="5580" w:type="dxa"/>
            <w:shd w:val="clear" w:color="auto" w:fill="CCCCCC"/>
          </w:tcPr>
          <w:p w:rsidR="00AA0D25" w:rsidRPr="002A19E5" w:rsidRDefault="00AA0D25" w:rsidP="000F4573">
            <w:pPr>
              <w:pStyle w:val="Tableheading"/>
              <w:rPr>
                <w:rFonts w:ascii="Calibri" w:hAnsi="Calibri" w:cs="Calibri"/>
                <w:sz w:val="20"/>
                <w:szCs w:val="20"/>
              </w:rPr>
            </w:pPr>
            <w:r w:rsidRPr="002A19E5">
              <w:rPr>
                <w:rFonts w:ascii="Calibri" w:hAnsi="Calibri" w:cs="Calibri"/>
                <w:sz w:val="20"/>
                <w:szCs w:val="20"/>
              </w:rPr>
              <w:t>Description of Change</w:t>
            </w:r>
          </w:p>
        </w:tc>
      </w:tr>
      <w:tr w:rsidR="00AA0D25" w:rsidRPr="002A19E5" w:rsidTr="000F4573">
        <w:tc>
          <w:tcPr>
            <w:tcW w:w="990" w:type="dxa"/>
          </w:tcPr>
          <w:p w:rsidR="00AA0D25" w:rsidRPr="002A19E5" w:rsidRDefault="00AA0D25" w:rsidP="000F4573">
            <w:pPr>
              <w:pStyle w:val="Tableheading"/>
              <w:spacing w:before="60" w:after="60"/>
              <w:rPr>
                <w:rFonts w:ascii="Calibri" w:hAnsi="Calibri" w:cs="Calibri"/>
                <w:b w:val="0"/>
                <w:bCs w:val="0"/>
                <w:sz w:val="20"/>
                <w:szCs w:val="20"/>
              </w:rPr>
            </w:pPr>
            <w:r>
              <w:rPr>
                <w:rFonts w:ascii="Calibri" w:hAnsi="Calibri" w:cs="Calibri"/>
                <w:b w:val="0"/>
                <w:bCs w:val="0"/>
                <w:sz w:val="20"/>
                <w:szCs w:val="20"/>
              </w:rPr>
              <w:t>0.1</w:t>
            </w:r>
          </w:p>
        </w:tc>
        <w:tc>
          <w:tcPr>
            <w:tcW w:w="1350" w:type="dxa"/>
          </w:tcPr>
          <w:p w:rsidR="00AA0D25" w:rsidRPr="002A19E5" w:rsidRDefault="00AA0D25" w:rsidP="000F4573">
            <w:pPr>
              <w:pStyle w:val="Tableheading"/>
              <w:spacing w:before="60" w:after="60"/>
              <w:rPr>
                <w:rFonts w:ascii="Calibri" w:hAnsi="Calibri" w:cs="Calibri"/>
                <w:b w:val="0"/>
                <w:bCs w:val="0"/>
                <w:sz w:val="20"/>
                <w:szCs w:val="20"/>
              </w:rPr>
            </w:pPr>
            <w:r>
              <w:rPr>
                <w:rFonts w:ascii="Calibri" w:hAnsi="Calibri" w:cs="Calibri"/>
                <w:b w:val="0"/>
                <w:bCs w:val="0"/>
                <w:sz w:val="20"/>
                <w:szCs w:val="20"/>
              </w:rPr>
              <w:t>11-Nov-2009</w:t>
            </w:r>
          </w:p>
        </w:tc>
        <w:tc>
          <w:tcPr>
            <w:tcW w:w="1288" w:type="dxa"/>
          </w:tcPr>
          <w:p w:rsidR="00AA0D25" w:rsidRPr="002A19E5" w:rsidRDefault="003C59DD" w:rsidP="000F4573">
            <w:pPr>
              <w:pStyle w:val="Tableheading"/>
              <w:spacing w:before="60" w:after="120"/>
              <w:rPr>
                <w:rFonts w:ascii="Calibri" w:hAnsi="Calibri" w:cs="Calibri"/>
                <w:b w:val="0"/>
                <w:bCs w:val="0"/>
                <w:sz w:val="20"/>
                <w:szCs w:val="20"/>
              </w:rPr>
            </w:pPr>
            <w:proofErr w:type="spellStart"/>
            <w:r>
              <w:rPr>
                <w:rFonts w:ascii="Calibri" w:hAnsi="Calibri" w:cs="Calibri"/>
                <w:b w:val="0"/>
                <w:bCs w:val="0"/>
                <w:sz w:val="20"/>
                <w:szCs w:val="20"/>
              </w:rPr>
              <w:t>Som</w:t>
            </w:r>
            <w:proofErr w:type="spellEnd"/>
            <w:r>
              <w:rPr>
                <w:rFonts w:ascii="Calibri" w:hAnsi="Calibri" w:cs="Calibri"/>
                <w:b w:val="0"/>
                <w:bCs w:val="0"/>
                <w:sz w:val="20"/>
                <w:szCs w:val="20"/>
              </w:rPr>
              <w:t xml:space="preserve"> </w:t>
            </w:r>
            <w:proofErr w:type="spellStart"/>
            <w:r>
              <w:rPr>
                <w:rFonts w:ascii="Calibri" w:hAnsi="Calibri" w:cs="Calibri"/>
                <w:b w:val="0"/>
                <w:bCs w:val="0"/>
                <w:sz w:val="20"/>
                <w:szCs w:val="20"/>
              </w:rPr>
              <w:t>Krishan</w:t>
            </w:r>
            <w:proofErr w:type="spellEnd"/>
            <w:r>
              <w:rPr>
                <w:rFonts w:ascii="Calibri" w:hAnsi="Calibri" w:cs="Calibri"/>
                <w:b w:val="0"/>
                <w:bCs w:val="0"/>
                <w:sz w:val="20"/>
                <w:szCs w:val="20"/>
              </w:rPr>
              <w:t xml:space="preserve"> </w:t>
            </w:r>
            <w:proofErr w:type="spellStart"/>
            <w:r>
              <w:rPr>
                <w:rFonts w:ascii="Calibri" w:hAnsi="Calibri" w:cs="Calibri"/>
                <w:b w:val="0"/>
                <w:bCs w:val="0"/>
                <w:sz w:val="20"/>
                <w:szCs w:val="20"/>
              </w:rPr>
              <w:t>Soni</w:t>
            </w:r>
            <w:proofErr w:type="spellEnd"/>
          </w:p>
        </w:tc>
        <w:tc>
          <w:tcPr>
            <w:tcW w:w="5580" w:type="dxa"/>
          </w:tcPr>
          <w:p w:rsidR="00AA0D25" w:rsidRPr="002A19E5" w:rsidRDefault="00AA0D25" w:rsidP="00736205">
            <w:pPr>
              <w:pStyle w:val="Tableheading"/>
              <w:spacing w:before="60" w:after="120"/>
              <w:rPr>
                <w:rFonts w:ascii="Calibri" w:hAnsi="Calibri" w:cs="Calibri"/>
                <w:b w:val="0"/>
                <w:bCs w:val="0"/>
                <w:sz w:val="20"/>
                <w:szCs w:val="20"/>
              </w:rPr>
            </w:pPr>
            <w:r>
              <w:rPr>
                <w:rFonts w:ascii="Calibri" w:hAnsi="Calibri" w:cs="Calibri"/>
                <w:b w:val="0"/>
                <w:bCs w:val="0"/>
                <w:sz w:val="20"/>
                <w:szCs w:val="20"/>
              </w:rPr>
              <w:t xml:space="preserve">Initial </w:t>
            </w:r>
            <w:r w:rsidR="00736205">
              <w:rPr>
                <w:rFonts w:ascii="Calibri" w:hAnsi="Calibri" w:cs="Calibri"/>
                <w:b w:val="0"/>
                <w:bCs w:val="0"/>
                <w:sz w:val="20"/>
                <w:szCs w:val="20"/>
              </w:rPr>
              <w:t>Draft</w:t>
            </w:r>
          </w:p>
        </w:tc>
      </w:tr>
      <w:tr w:rsidR="00AA0D25" w:rsidRPr="002A19E5" w:rsidTr="000F4573">
        <w:tc>
          <w:tcPr>
            <w:tcW w:w="990" w:type="dxa"/>
          </w:tcPr>
          <w:p w:rsidR="00AA0D25" w:rsidRDefault="00AA0D25" w:rsidP="000F4573">
            <w:pPr>
              <w:pStyle w:val="Tableheading"/>
              <w:spacing w:before="60" w:after="60"/>
              <w:rPr>
                <w:rFonts w:ascii="Calibri" w:hAnsi="Calibri" w:cs="Calibri"/>
                <w:b w:val="0"/>
                <w:bCs w:val="0"/>
                <w:sz w:val="20"/>
                <w:szCs w:val="20"/>
              </w:rPr>
            </w:pPr>
          </w:p>
        </w:tc>
        <w:tc>
          <w:tcPr>
            <w:tcW w:w="1350" w:type="dxa"/>
          </w:tcPr>
          <w:p w:rsidR="00AA0D25" w:rsidRDefault="00AA0D25" w:rsidP="000F4573">
            <w:pPr>
              <w:pStyle w:val="Tableheading"/>
              <w:spacing w:before="60" w:after="60"/>
              <w:rPr>
                <w:rFonts w:ascii="Calibri" w:hAnsi="Calibri" w:cs="Calibri"/>
                <w:b w:val="0"/>
                <w:bCs w:val="0"/>
                <w:sz w:val="20"/>
                <w:szCs w:val="20"/>
              </w:rPr>
            </w:pPr>
          </w:p>
        </w:tc>
        <w:tc>
          <w:tcPr>
            <w:tcW w:w="1288" w:type="dxa"/>
          </w:tcPr>
          <w:p w:rsidR="00AA0D25" w:rsidRDefault="00AA0D25" w:rsidP="000F4573">
            <w:pPr>
              <w:pStyle w:val="Tableheading"/>
              <w:spacing w:before="60" w:after="120"/>
              <w:rPr>
                <w:rFonts w:ascii="Calibri" w:hAnsi="Calibri" w:cs="Calibri"/>
                <w:b w:val="0"/>
                <w:bCs w:val="0"/>
                <w:sz w:val="20"/>
                <w:szCs w:val="20"/>
              </w:rPr>
            </w:pPr>
          </w:p>
        </w:tc>
        <w:tc>
          <w:tcPr>
            <w:tcW w:w="5580" w:type="dxa"/>
          </w:tcPr>
          <w:p w:rsidR="00AA0D25" w:rsidRDefault="00AA0D25" w:rsidP="000F4573">
            <w:pPr>
              <w:pStyle w:val="Tableheading"/>
              <w:spacing w:before="60" w:after="120"/>
              <w:rPr>
                <w:rFonts w:ascii="Calibri" w:hAnsi="Calibri" w:cs="Calibri"/>
                <w:b w:val="0"/>
                <w:bCs w:val="0"/>
                <w:sz w:val="20"/>
                <w:szCs w:val="20"/>
              </w:rPr>
            </w:pPr>
          </w:p>
        </w:tc>
      </w:tr>
    </w:tbl>
    <w:p w:rsidR="00AA0D25" w:rsidRPr="002A19E5" w:rsidRDefault="00AA0D25" w:rsidP="00AA0D25">
      <w:pPr>
        <w:pStyle w:val="BodyText"/>
        <w:ind w:left="0"/>
        <w:rPr>
          <w:rFonts w:ascii="Calibri" w:hAnsi="Calibri" w:cs="Calibri"/>
          <w:b/>
          <w:bCs/>
          <w:sz w:val="20"/>
          <w:szCs w:val="20"/>
        </w:rPr>
      </w:pPr>
    </w:p>
    <w:p w:rsidR="00AA0D25" w:rsidRDefault="00AA0D25" w:rsidP="00AA0D25">
      <w:pPr>
        <w:pStyle w:val="BodyText"/>
        <w:ind w:left="0"/>
        <w:rPr>
          <w:rFonts w:ascii="Calibri" w:hAnsi="Calibri" w:cs="Calibri"/>
          <w:b/>
          <w:bCs/>
          <w:sz w:val="22"/>
          <w:szCs w:val="22"/>
        </w:rPr>
      </w:pPr>
    </w:p>
    <w:p w:rsidR="00AA0D25" w:rsidRPr="00760242" w:rsidRDefault="00AA0D25" w:rsidP="00AA0D25">
      <w:pPr>
        <w:pStyle w:val="BodyText"/>
        <w:ind w:left="0"/>
        <w:rPr>
          <w:rFonts w:ascii="Calibri" w:hAnsi="Calibri" w:cs="Calibri"/>
          <w:b/>
          <w:bCs/>
          <w:sz w:val="22"/>
          <w:szCs w:val="22"/>
        </w:rPr>
      </w:pPr>
      <w:r w:rsidRPr="00760242">
        <w:rPr>
          <w:rFonts w:ascii="Calibri" w:hAnsi="Calibri" w:cs="Calibri"/>
          <w:b/>
          <w:bCs/>
          <w:sz w:val="22"/>
          <w:szCs w:val="22"/>
        </w:rPr>
        <w:t>Reference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70"/>
        <w:gridCol w:w="2898"/>
      </w:tblGrid>
      <w:tr w:rsidR="00AA0D25" w:rsidRPr="00760242" w:rsidTr="000F4573">
        <w:tc>
          <w:tcPr>
            <w:tcW w:w="6570" w:type="dxa"/>
            <w:shd w:val="clear" w:color="auto" w:fill="CCCCCC"/>
          </w:tcPr>
          <w:p w:rsidR="00AA0D25" w:rsidRPr="00760242" w:rsidRDefault="00AA0D25" w:rsidP="000F4573">
            <w:pPr>
              <w:pStyle w:val="BodyText"/>
              <w:ind w:left="0"/>
              <w:rPr>
                <w:rFonts w:ascii="Calibri" w:hAnsi="Calibri" w:cs="Calibri"/>
                <w:b/>
                <w:bCs/>
                <w:sz w:val="20"/>
                <w:szCs w:val="20"/>
              </w:rPr>
            </w:pPr>
            <w:r w:rsidRPr="00760242">
              <w:rPr>
                <w:rFonts w:ascii="Calibri" w:hAnsi="Calibri" w:cs="Calibri"/>
                <w:b/>
                <w:bCs/>
                <w:sz w:val="20"/>
                <w:szCs w:val="20"/>
              </w:rPr>
              <w:t>Document Name</w:t>
            </w:r>
          </w:p>
        </w:tc>
        <w:tc>
          <w:tcPr>
            <w:tcW w:w="2898" w:type="dxa"/>
            <w:shd w:val="clear" w:color="auto" w:fill="CCCCCC"/>
          </w:tcPr>
          <w:p w:rsidR="00AA0D25" w:rsidRPr="00760242" w:rsidRDefault="00AA0D25" w:rsidP="000F4573">
            <w:pPr>
              <w:pStyle w:val="BodyText"/>
              <w:ind w:left="0"/>
              <w:rPr>
                <w:rFonts w:ascii="Calibri" w:hAnsi="Calibri" w:cs="Calibri"/>
                <w:b/>
                <w:bCs/>
                <w:sz w:val="20"/>
                <w:szCs w:val="20"/>
              </w:rPr>
            </w:pPr>
            <w:r>
              <w:rPr>
                <w:rFonts w:ascii="Calibri" w:hAnsi="Calibri" w:cs="Calibri"/>
                <w:b/>
                <w:bCs/>
                <w:sz w:val="20"/>
                <w:szCs w:val="20"/>
              </w:rPr>
              <w:t>Document Version</w:t>
            </w:r>
          </w:p>
        </w:tc>
      </w:tr>
      <w:tr w:rsidR="00AA0D25" w:rsidRPr="00760242" w:rsidTr="000F4573">
        <w:tc>
          <w:tcPr>
            <w:tcW w:w="6570" w:type="dxa"/>
          </w:tcPr>
          <w:p w:rsidR="00AA0D25" w:rsidRPr="00760242" w:rsidRDefault="00CF5C8E" w:rsidP="000F4573">
            <w:pPr>
              <w:pStyle w:val="BodyText"/>
              <w:ind w:left="0"/>
              <w:rPr>
                <w:rFonts w:ascii="Calibri" w:hAnsi="Calibri" w:cs="Calibri"/>
                <w:sz w:val="20"/>
                <w:szCs w:val="20"/>
              </w:rPr>
            </w:pPr>
            <w:ins w:id="6" w:author="Arunkumar" w:date="2009-11-24T18:25:00Z">
              <w:del w:id="7" w:author="Meenakshi Salaria" w:date="2013-04-17T17:08:00Z">
                <w:r w:rsidRPr="00CF5C8E" w:rsidDel="00925BA5">
                  <w:rPr>
                    <w:rFonts w:ascii="Calibri" w:hAnsi="Calibri" w:cs="Calibri"/>
                    <w:sz w:val="20"/>
                    <w:szCs w:val="20"/>
                  </w:rPr>
                  <w:delText>iceFish</w:delText>
                </w:r>
              </w:del>
            </w:ins>
            <w:ins w:id="8" w:author="Meenakshi Salaria" w:date="2013-04-17T17:08:00Z">
              <w:r w:rsidR="00925BA5">
                <w:rPr>
                  <w:rFonts w:ascii="Calibri" w:hAnsi="Calibri" w:cs="Calibri"/>
                  <w:sz w:val="20"/>
                  <w:szCs w:val="20"/>
                </w:rPr>
                <w:t xml:space="preserve"> Teevra</w:t>
              </w:r>
            </w:ins>
            <w:ins w:id="9" w:author="Arunkumar" w:date="2009-11-24T18:25:00Z">
              <w:r w:rsidRPr="00CF5C8E">
                <w:rPr>
                  <w:rFonts w:ascii="Calibri" w:hAnsi="Calibri" w:cs="Calibri"/>
                  <w:sz w:val="20"/>
                  <w:szCs w:val="20"/>
                </w:rPr>
                <w:t>_Specification_ProcessConfigurationModel.docx</w:t>
              </w:r>
            </w:ins>
          </w:p>
        </w:tc>
        <w:tc>
          <w:tcPr>
            <w:tcW w:w="2898" w:type="dxa"/>
          </w:tcPr>
          <w:p w:rsidR="00AA0D25" w:rsidRDefault="00CF5C8E" w:rsidP="000F4573">
            <w:pPr>
              <w:pStyle w:val="BodyText"/>
              <w:ind w:left="0"/>
              <w:rPr>
                <w:rFonts w:ascii="Calibri" w:hAnsi="Calibri" w:cs="Calibri"/>
                <w:sz w:val="20"/>
                <w:szCs w:val="20"/>
              </w:rPr>
            </w:pPr>
            <w:ins w:id="10" w:author="Arunkumar" w:date="2009-11-24T18:25:00Z">
              <w:r>
                <w:rPr>
                  <w:rFonts w:ascii="Calibri" w:hAnsi="Calibri" w:cs="Calibri"/>
                  <w:sz w:val="20"/>
                  <w:szCs w:val="20"/>
                </w:rPr>
                <w:t>2.0</w:t>
              </w:r>
            </w:ins>
          </w:p>
        </w:tc>
      </w:tr>
      <w:tr w:rsidR="00AA0D25" w:rsidRPr="00760242" w:rsidTr="000F4573">
        <w:tc>
          <w:tcPr>
            <w:tcW w:w="6570" w:type="dxa"/>
          </w:tcPr>
          <w:p w:rsidR="00AA0D25" w:rsidRDefault="00AA0D25" w:rsidP="000F4573">
            <w:pPr>
              <w:pStyle w:val="BodyText"/>
              <w:ind w:left="0"/>
              <w:rPr>
                <w:rFonts w:ascii="Calibri" w:hAnsi="Calibri" w:cs="Calibri"/>
                <w:sz w:val="20"/>
                <w:szCs w:val="20"/>
              </w:rPr>
            </w:pPr>
          </w:p>
        </w:tc>
        <w:tc>
          <w:tcPr>
            <w:tcW w:w="2898" w:type="dxa"/>
          </w:tcPr>
          <w:p w:rsidR="00AA0D25" w:rsidRDefault="00AA0D25" w:rsidP="000F4573">
            <w:pPr>
              <w:pStyle w:val="BodyText"/>
              <w:ind w:left="0"/>
              <w:rPr>
                <w:rFonts w:ascii="Calibri" w:hAnsi="Calibri" w:cs="Calibri"/>
                <w:sz w:val="20"/>
                <w:szCs w:val="20"/>
              </w:rPr>
            </w:pPr>
          </w:p>
        </w:tc>
      </w:tr>
      <w:tr w:rsidR="00AA0D25" w:rsidRPr="00760242" w:rsidTr="000F4573">
        <w:tc>
          <w:tcPr>
            <w:tcW w:w="6570" w:type="dxa"/>
          </w:tcPr>
          <w:p w:rsidR="00AA0D25" w:rsidRDefault="00AA0D25" w:rsidP="000F4573">
            <w:pPr>
              <w:pStyle w:val="BodyText"/>
              <w:ind w:left="0"/>
              <w:rPr>
                <w:rFonts w:ascii="Calibri" w:hAnsi="Calibri" w:cs="Calibri"/>
                <w:sz w:val="20"/>
                <w:szCs w:val="20"/>
              </w:rPr>
            </w:pPr>
          </w:p>
        </w:tc>
        <w:tc>
          <w:tcPr>
            <w:tcW w:w="2898" w:type="dxa"/>
          </w:tcPr>
          <w:p w:rsidR="00AA0D25" w:rsidRDefault="00AA0D25" w:rsidP="000F4573">
            <w:pPr>
              <w:pStyle w:val="BodyText"/>
              <w:ind w:left="0"/>
              <w:rPr>
                <w:rFonts w:ascii="Calibri" w:hAnsi="Calibri" w:cs="Calibri"/>
                <w:sz w:val="20"/>
                <w:szCs w:val="20"/>
              </w:rPr>
            </w:pPr>
          </w:p>
        </w:tc>
      </w:tr>
      <w:tr w:rsidR="00AA0D25" w:rsidRPr="00760242" w:rsidTr="000F4573">
        <w:tc>
          <w:tcPr>
            <w:tcW w:w="6570" w:type="dxa"/>
          </w:tcPr>
          <w:p w:rsidR="00AA0D25" w:rsidRPr="00851D93" w:rsidRDefault="00AA0D25" w:rsidP="000F4573">
            <w:pPr>
              <w:pStyle w:val="BodyText"/>
              <w:ind w:left="0"/>
              <w:rPr>
                <w:rFonts w:ascii="Calibri" w:hAnsi="Calibri" w:cs="Calibri"/>
                <w:sz w:val="20"/>
                <w:szCs w:val="20"/>
              </w:rPr>
            </w:pPr>
          </w:p>
        </w:tc>
        <w:tc>
          <w:tcPr>
            <w:tcW w:w="2898" w:type="dxa"/>
          </w:tcPr>
          <w:p w:rsidR="00AA0D25" w:rsidRDefault="00AA0D25" w:rsidP="000F4573">
            <w:pPr>
              <w:pStyle w:val="BodyText"/>
              <w:ind w:left="0"/>
              <w:rPr>
                <w:rFonts w:ascii="Calibri" w:hAnsi="Calibri" w:cs="Calibri"/>
                <w:sz w:val="20"/>
                <w:szCs w:val="20"/>
              </w:rPr>
            </w:pPr>
          </w:p>
        </w:tc>
      </w:tr>
    </w:tbl>
    <w:p w:rsidR="00AA0D25" w:rsidRPr="002A19E5" w:rsidRDefault="00AA0D25" w:rsidP="00AA0D25"/>
    <w:p w:rsidR="00AA0D25" w:rsidRDefault="00AA0D25" w:rsidP="00AA0D25">
      <w:pPr>
        <w:spacing w:after="0" w:line="240" w:lineRule="auto"/>
      </w:pPr>
      <w:r>
        <w:br w:type="page"/>
      </w:r>
    </w:p>
    <w:p w:rsidR="00AA0D25" w:rsidRPr="008B4C9C" w:rsidRDefault="00AA0D25" w:rsidP="00AA0D25">
      <w:pPr>
        <w:pStyle w:val="BodyText"/>
        <w:ind w:left="0"/>
        <w:jc w:val="center"/>
        <w:rPr>
          <w:b/>
          <w:sz w:val="24"/>
          <w:szCs w:val="24"/>
        </w:rPr>
      </w:pPr>
      <w:r w:rsidRPr="008B4C9C">
        <w:rPr>
          <w:b/>
          <w:sz w:val="24"/>
          <w:szCs w:val="24"/>
        </w:rPr>
        <w:lastRenderedPageBreak/>
        <w:t>TABLE OF CONTENTS</w:t>
      </w:r>
    </w:p>
    <w:p w:rsidR="00AA0D25" w:rsidRPr="008B4C9C" w:rsidRDefault="00AA0D25" w:rsidP="00AA0D25">
      <w:pPr>
        <w:pStyle w:val="TOC1"/>
      </w:pPr>
    </w:p>
    <w:p w:rsidR="00C21AF7" w:rsidRDefault="00107FE2">
      <w:pPr>
        <w:pStyle w:val="TOC1"/>
        <w:rPr>
          <w:ins w:id="11" w:author="Arunkumar" w:date="2009-11-24T18:55:00Z"/>
          <w:rFonts w:asciiTheme="minorHAnsi" w:eastAsiaTheme="minorEastAsia" w:hAnsiTheme="minorHAnsi" w:cstheme="minorBidi"/>
          <w:b w:val="0"/>
          <w:bCs w:val="0"/>
          <w:caps w:val="0"/>
          <w:sz w:val="22"/>
          <w:szCs w:val="22"/>
        </w:rPr>
      </w:pPr>
      <w:r w:rsidRPr="0060181A">
        <w:rPr>
          <w:rFonts w:ascii="Calibri" w:hAnsi="Calibri" w:cs="Calibri"/>
          <w:b w:val="0"/>
        </w:rPr>
        <w:fldChar w:fldCharType="begin"/>
      </w:r>
      <w:r w:rsidR="00AA0D25" w:rsidRPr="0060181A">
        <w:rPr>
          <w:rFonts w:ascii="Calibri" w:hAnsi="Calibri" w:cs="Calibri"/>
          <w:b w:val="0"/>
        </w:rPr>
        <w:instrText xml:space="preserve"> TOC \o "1-3" \h \z \u </w:instrText>
      </w:r>
      <w:r w:rsidRPr="0060181A">
        <w:rPr>
          <w:rFonts w:ascii="Calibri" w:hAnsi="Calibri" w:cs="Calibri"/>
          <w:b w:val="0"/>
        </w:rPr>
        <w:fldChar w:fldCharType="separate"/>
      </w:r>
      <w:ins w:id="12" w:author="Arunkumar" w:date="2009-11-24T18:55:00Z">
        <w:r w:rsidRPr="00F54A08">
          <w:rPr>
            <w:rStyle w:val="Hyperlink"/>
          </w:rPr>
          <w:fldChar w:fldCharType="begin"/>
        </w:r>
        <w:r w:rsidR="00C21AF7" w:rsidRPr="00F54A08">
          <w:rPr>
            <w:rStyle w:val="Hyperlink"/>
          </w:rPr>
          <w:instrText xml:space="preserve"> </w:instrText>
        </w:r>
        <w:r w:rsidR="00C21AF7">
          <w:instrText>HYPERLINK \l "_Toc246852251"</w:instrText>
        </w:r>
        <w:r w:rsidR="00C21AF7" w:rsidRPr="00F54A08">
          <w:rPr>
            <w:rStyle w:val="Hyperlink"/>
          </w:rPr>
          <w:instrText xml:space="preserve"> </w:instrText>
        </w:r>
        <w:r w:rsidRPr="00F54A08">
          <w:rPr>
            <w:rStyle w:val="Hyperlink"/>
          </w:rPr>
          <w:fldChar w:fldCharType="separate"/>
        </w:r>
        <w:r w:rsidR="00C21AF7" w:rsidRPr="00F54A08">
          <w:rPr>
            <w:rStyle w:val="Hyperlink"/>
          </w:rPr>
          <w:t>1</w:t>
        </w:r>
        <w:r w:rsidR="00C21AF7">
          <w:rPr>
            <w:rFonts w:asciiTheme="minorHAnsi" w:eastAsiaTheme="minorEastAsia" w:hAnsiTheme="minorHAnsi" w:cstheme="minorBidi"/>
            <w:b w:val="0"/>
            <w:bCs w:val="0"/>
            <w:caps w:val="0"/>
            <w:sz w:val="22"/>
            <w:szCs w:val="22"/>
          </w:rPr>
          <w:tab/>
        </w:r>
        <w:r w:rsidR="00C21AF7" w:rsidRPr="00F54A08">
          <w:rPr>
            <w:rStyle w:val="Hyperlink"/>
          </w:rPr>
          <w:t>Introduction</w:t>
        </w:r>
        <w:r w:rsidR="00C21AF7">
          <w:rPr>
            <w:webHidden/>
          </w:rPr>
          <w:tab/>
        </w:r>
        <w:r>
          <w:rPr>
            <w:webHidden/>
          </w:rPr>
          <w:fldChar w:fldCharType="begin"/>
        </w:r>
        <w:r w:rsidR="00C21AF7">
          <w:rPr>
            <w:webHidden/>
          </w:rPr>
          <w:instrText xml:space="preserve"> PAGEREF _Toc246852251 \h </w:instrText>
        </w:r>
      </w:ins>
      <w:r>
        <w:rPr>
          <w:webHidden/>
        </w:rPr>
      </w:r>
      <w:r>
        <w:rPr>
          <w:webHidden/>
        </w:rPr>
        <w:fldChar w:fldCharType="separate"/>
      </w:r>
      <w:ins w:id="13" w:author="Arunkumar" w:date="2009-11-24T18:55:00Z">
        <w:r w:rsidR="00C21AF7">
          <w:rPr>
            <w:webHidden/>
          </w:rPr>
          <w:t>5</w:t>
        </w:r>
        <w:r>
          <w:rPr>
            <w:webHidden/>
          </w:rPr>
          <w:fldChar w:fldCharType="end"/>
        </w:r>
        <w:r w:rsidRPr="00F54A08">
          <w:rPr>
            <w:rStyle w:val="Hyperlink"/>
          </w:rPr>
          <w:fldChar w:fldCharType="end"/>
        </w:r>
      </w:ins>
    </w:p>
    <w:p w:rsidR="00C21AF7" w:rsidRDefault="00107FE2">
      <w:pPr>
        <w:pStyle w:val="TOC1"/>
        <w:rPr>
          <w:ins w:id="14" w:author="Arunkumar" w:date="2009-11-24T18:55:00Z"/>
          <w:rFonts w:asciiTheme="minorHAnsi" w:eastAsiaTheme="minorEastAsia" w:hAnsiTheme="minorHAnsi" w:cstheme="minorBidi"/>
          <w:b w:val="0"/>
          <w:bCs w:val="0"/>
          <w:caps w:val="0"/>
          <w:sz w:val="22"/>
          <w:szCs w:val="22"/>
        </w:rPr>
      </w:pPr>
      <w:ins w:id="15" w:author="Arunkumar" w:date="2009-11-24T18:55:00Z">
        <w:r w:rsidRPr="00F54A08">
          <w:rPr>
            <w:rStyle w:val="Hyperlink"/>
          </w:rPr>
          <w:fldChar w:fldCharType="begin"/>
        </w:r>
        <w:r w:rsidR="00C21AF7" w:rsidRPr="00F54A08">
          <w:rPr>
            <w:rStyle w:val="Hyperlink"/>
          </w:rPr>
          <w:instrText xml:space="preserve"> </w:instrText>
        </w:r>
        <w:r w:rsidR="00C21AF7">
          <w:instrText>HYPERLINK \l "_Toc246852252"</w:instrText>
        </w:r>
        <w:r w:rsidR="00C21AF7" w:rsidRPr="00F54A08">
          <w:rPr>
            <w:rStyle w:val="Hyperlink"/>
          </w:rPr>
          <w:instrText xml:space="preserve"> </w:instrText>
        </w:r>
        <w:r w:rsidRPr="00F54A08">
          <w:rPr>
            <w:rStyle w:val="Hyperlink"/>
          </w:rPr>
          <w:fldChar w:fldCharType="separate"/>
        </w:r>
        <w:r w:rsidR="00C21AF7" w:rsidRPr="00F54A08">
          <w:rPr>
            <w:rStyle w:val="Hyperlink"/>
          </w:rPr>
          <w:t>2</w:t>
        </w:r>
        <w:r w:rsidR="00C21AF7">
          <w:rPr>
            <w:rFonts w:asciiTheme="minorHAnsi" w:eastAsiaTheme="minorEastAsia" w:hAnsiTheme="minorHAnsi" w:cstheme="minorBidi"/>
            <w:b w:val="0"/>
            <w:bCs w:val="0"/>
            <w:caps w:val="0"/>
            <w:sz w:val="22"/>
            <w:szCs w:val="22"/>
          </w:rPr>
          <w:tab/>
        </w:r>
        <w:r w:rsidR="00C21AF7" w:rsidRPr="00F54A08">
          <w:rPr>
            <w:rStyle w:val="Hyperlink"/>
          </w:rPr>
          <w:t>Scope of the document</w:t>
        </w:r>
        <w:r w:rsidR="00C21AF7">
          <w:rPr>
            <w:webHidden/>
          </w:rPr>
          <w:tab/>
        </w:r>
        <w:r>
          <w:rPr>
            <w:webHidden/>
          </w:rPr>
          <w:fldChar w:fldCharType="begin"/>
        </w:r>
        <w:r w:rsidR="00C21AF7">
          <w:rPr>
            <w:webHidden/>
          </w:rPr>
          <w:instrText xml:space="preserve"> PAGEREF _Toc246852252 \h </w:instrText>
        </w:r>
      </w:ins>
      <w:r>
        <w:rPr>
          <w:webHidden/>
        </w:rPr>
      </w:r>
      <w:r>
        <w:rPr>
          <w:webHidden/>
        </w:rPr>
        <w:fldChar w:fldCharType="separate"/>
      </w:r>
      <w:ins w:id="16" w:author="Arunkumar" w:date="2009-11-24T18:55:00Z">
        <w:r w:rsidR="00C21AF7">
          <w:rPr>
            <w:webHidden/>
          </w:rPr>
          <w:t>5</w:t>
        </w:r>
        <w:r>
          <w:rPr>
            <w:webHidden/>
          </w:rPr>
          <w:fldChar w:fldCharType="end"/>
        </w:r>
        <w:r w:rsidRPr="00F54A08">
          <w:rPr>
            <w:rStyle w:val="Hyperlink"/>
          </w:rPr>
          <w:fldChar w:fldCharType="end"/>
        </w:r>
      </w:ins>
    </w:p>
    <w:p w:rsidR="00C21AF7" w:rsidRDefault="00107FE2">
      <w:pPr>
        <w:pStyle w:val="TOC1"/>
        <w:rPr>
          <w:ins w:id="17" w:author="Arunkumar" w:date="2009-11-24T18:55:00Z"/>
          <w:rFonts w:asciiTheme="minorHAnsi" w:eastAsiaTheme="minorEastAsia" w:hAnsiTheme="minorHAnsi" w:cstheme="minorBidi"/>
          <w:b w:val="0"/>
          <w:bCs w:val="0"/>
          <w:caps w:val="0"/>
          <w:sz w:val="22"/>
          <w:szCs w:val="22"/>
        </w:rPr>
      </w:pPr>
      <w:ins w:id="18" w:author="Arunkumar" w:date="2009-11-24T18:55:00Z">
        <w:r w:rsidRPr="00F54A08">
          <w:rPr>
            <w:rStyle w:val="Hyperlink"/>
          </w:rPr>
          <w:fldChar w:fldCharType="begin"/>
        </w:r>
        <w:r w:rsidR="00C21AF7" w:rsidRPr="00F54A08">
          <w:rPr>
            <w:rStyle w:val="Hyperlink"/>
          </w:rPr>
          <w:instrText xml:space="preserve"> </w:instrText>
        </w:r>
        <w:r w:rsidR="00C21AF7">
          <w:instrText>HYPERLINK \l "_Toc246852253"</w:instrText>
        </w:r>
        <w:r w:rsidR="00C21AF7" w:rsidRPr="00F54A08">
          <w:rPr>
            <w:rStyle w:val="Hyperlink"/>
          </w:rPr>
          <w:instrText xml:space="preserve"> </w:instrText>
        </w:r>
        <w:r w:rsidRPr="00F54A08">
          <w:rPr>
            <w:rStyle w:val="Hyperlink"/>
          </w:rPr>
          <w:fldChar w:fldCharType="separate"/>
        </w:r>
        <w:r w:rsidR="00C21AF7" w:rsidRPr="00F54A08">
          <w:rPr>
            <w:rStyle w:val="Hyperlink"/>
          </w:rPr>
          <w:t>3</w:t>
        </w:r>
        <w:r w:rsidR="00C21AF7">
          <w:rPr>
            <w:rFonts w:asciiTheme="minorHAnsi" w:eastAsiaTheme="minorEastAsia" w:hAnsiTheme="minorHAnsi" w:cstheme="minorBidi"/>
            <w:b w:val="0"/>
            <w:bCs w:val="0"/>
            <w:caps w:val="0"/>
            <w:sz w:val="22"/>
            <w:szCs w:val="22"/>
          </w:rPr>
          <w:tab/>
        </w:r>
        <w:r w:rsidR="00C21AF7" w:rsidRPr="00F54A08">
          <w:rPr>
            <w:rStyle w:val="Hyperlink"/>
          </w:rPr>
          <w:t>Assumptions</w:t>
        </w:r>
        <w:r w:rsidR="00C21AF7">
          <w:rPr>
            <w:webHidden/>
          </w:rPr>
          <w:tab/>
        </w:r>
        <w:r>
          <w:rPr>
            <w:webHidden/>
          </w:rPr>
          <w:fldChar w:fldCharType="begin"/>
        </w:r>
        <w:r w:rsidR="00C21AF7">
          <w:rPr>
            <w:webHidden/>
          </w:rPr>
          <w:instrText xml:space="preserve"> PAGEREF _Toc246852253 \h </w:instrText>
        </w:r>
      </w:ins>
      <w:r>
        <w:rPr>
          <w:webHidden/>
        </w:rPr>
      </w:r>
      <w:r>
        <w:rPr>
          <w:webHidden/>
        </w:rPr>
        <w:fldChar w:fldCharType="separate"/>
      </w:r>
      <w:ins w:id="19" w:author="Arunkumar" w:date="2009-11-24T18:55:00Z">
        <w:r w:rsidR="00C21AF7">
          <w:rPr>
            <w:webHidden/>
          </w:rPr>
          <w:t>5</w:t>
        </w:r>
        <w:r>
          <w:rPr>
            <w:webHidden/>
          </w:rPr>
          <w:fldChar w:fldCharType="end"/>
        </w:r>
        <w:r w:rsidRPr="00F54A08">
          <w:rPr>
            <w:rStyle w:val="Hyperlink"/>
          </w:rPr>
          <w:fldChar w:fldCharType="end"/>
        </w:r>
      </w:ins>
    </w:p>
    <w:p w:rsidR="00C21AF7" w:rsidRDefault="00107FE2">
      <w:pPr>
        <w:pStyle w:val="TOC1"/>
        <w:rPr>
          <w:ins w:id="20" w:author="Arunkumar" w:date="2009-11-24T18:55:00Z"/>
          <w:rFonts w:asciiTheme="minorHAnsi" w:eastAsiaTheme="minorEastAsia" w:hAnsiTheme="minorHAnsi" w:cstheme="minorBidi"/>
          <w:b w:val="0"/>
          <w:bCs w:val="0"/>
          <w:caps w:val="0"/>
          <w:sz w:val="22"/>
          <w:szCs w:val="22"/>
        </w:rPr>
      </w:pPr>
      <w:ins w:id="21" w:author="Arunkumar" w:date="2009-11-24T18:55:00Z">
        <w:r w:rsidRPr="00F54A08">
          <w:rPr>
            <w:rStyle w:val="Hyperlink"/>
          </w:rPr>
          <w:fldChar w:fldCharType="begin"/>
        </w:r>
        <w:r w:rsidR="00C21AF7" w:rsidRPr="00F54A08">
          <w:rPr>
            <w:rStyle w:val="Hyperlink"/>
          </w:rPr>
          <w:instrText xml:space="preserve"> </w:instrText>
        </w:r>
        <w:r w:rsidR="00C21AF7">
          <w:instrText>HYPERLINK \l "_Toc246852254"</w:instrText>
        </w:r>
        <w:r w:rsidR="00C21AF7" w:rsidRPr="00F54A08">
          <w:rPr>
            <w:rStyle w:val="Hyperlink"/>
          </w:rPr>
          <w:instrText xml:space="preserve"> </w:instrText>
        </w:r>
        <w:r w:rsidRPr="00F54A08">
          <w:rPr>
            <w:rStyle w:val="Hyperlink"/>
          </w:rPr>
          <w:fldChar w:fldCharType="separate"/>
        </w:r>
        <w:r w:rsidR="00C21AF7" w:rsidRPr="00F54A08">
          <w:rPr>
            <w:rStyle w:val="Hyperlink"/>
          </w:rPr>
          <w:t>4</w:t>
        </w:r>
        <w:r w:rsidR="00C21AF7">
          <w:rPr>
            <w:rFonts w:asciiTheme="minorHAnsi" w:eastAsiaTheme="minorEastAsia" w:hAnsiTheme="minorHAnsi" w:cstheme="minorBidi"/>
            <w:b w:val="0"/>
            <w:bCs w:val="0"/>
            <w:caps w:val="0"/>
            <w:sz w:val="22"/>
            <w:szCs w:val="22"/>
          </w:rPr>
          <w:tab/>
        </w:r>
        <w:r w:rsidR="00C21AF7" w:rsidRPr="00F54A08">
          <w:rPr>
            <w:rStyle w:val="Hyperlink"/>
          </w:rPr>
          <w:t>Abbreviations</w:t>
        </w:r>
        <w:r w:rsidR="00C21AF7">
          <w:rPr>
            <w:webHidden/>
          </w:rPr>
          <w:tab/>
        </w:r>
        <w:r>
          <w:rPr>
            <w:webHidden/>
          </w:rPr>
          <w:fldChar w:fldCharType="begin"/>
        </w:r>
        <w:r w:rsidR="00C21AF7">
          <w:rPr>
            <w:webHidden/>
          </w:rPr>
          <w:instrText xml:space="preserve"> PAGEREF _Toc246852254 \h </w:instrText>
        </w:r>
      </w:ins>
      <w:r>
        <w:rPr>
          <w:webHidden/>
        </w:rPr>
      </w:r>
      <w:r>
        <w:rPr>
          <w:webHidden/>
        </w:rPr>
        <w:fldChar w:fldCharType="separate"/>
      </w:r>
      <w:ins w:id="22" w:author="Arunkumar" w:date="2009-11-24T18:55:00Z">
        <w:r w:rsidR="00C21AF7">
          <w:rPr>
            <w:webHidden/>
          </w:rPr>
          <w:t>5</w:t>
        </w:r>
        <w:r>
          <w:rPr>
            <w:webHidden/>
          </w:rPr>
          <w:fldChar w:fldCharType="end"/>
        </w:r>
        <w:r w:rsidRPr="00F54A08">
          <w:rPr>
            <w:rStyle w:val="Hyperlink"/>
          </w:rPr>
          <w:fldChar w:fldCharType="end"/>
        </w:r>
      </w:ins>
    </w:p>
    <w:p w:rsidR="00C21AF7" w:rsidRDefault="00107FE2">
      <w:pPr>
        <w:pStyle w:val="TOC1"/>
        <w:rPr>
          <w:ins w:id="23" w:author="Arunkumar" w:date="2009-11-24T18:55:00Z"/>
          <w:rFonts w:asciiTheme="minorHAnsi" w:eastAsiaTheme="minorEastAsia" w:hAnsiTheme="minorHAnsi" w:cstheme="minorBidi"/>
          <w:b w:val="0"/>
          <w:bCs w:val="0"/>
          <w:caps w:val="0"/>
          <w:sz w:val="22"/>
          <w:szCs w:val="22"/>
        </w:rPr>
      </w:pPr>
      <w:ins w:id="24" w:author="Arunkumar" w:date="2009-11-24T18:55:00Z">
        <w:r w:rsidRPr="00F54A08">
          <w:rPr>
            <w:rStyle w:val="Hyperlink"/>
          </w:rPr>
          <w:fldChar w:fldCharType="begin"/>
        </w:r>
        <w:r w:rsidR="00C21AF7" w:rsidRPr="00F54A08">
          <w:rPr>
            <w:rStyle w:val="Hyperlink"/>
          </w:rPr>
          <w:instrText xml:space="preserve"> </w:instrText>
        </w:r>
        <w:r w:rsidR="00C21AF7">
          <w:instrText>HYPERLINK \l "_Toc246852255"</w:instrText>
        </w:r>
        <w:r w:rsidR="00C21AF7" w:rsidRPr="00F54A08">
          <w:rPr>
            <w:rStyle w:val="Hyperlink"/>
          </w:rPr>
          <w:instrText xml:space="preserve"> </w:instrText>
        </w:r>
        <w:r w:rsidRPr="00F54A08">
          <w:rPr>
            <w:rStyle w:val="Hyperlink"/>
          </w:rPr>
          <w:fldChar w:fldCharType="separate"/>
        </w:r>
        <w:r w:rsidR="00C21AF7" w:rsidRPr="00F54A08">
          <w:rPr>
            <w:rStyle w:val="Hyperlink"/>
          </w:rPr>
          <w:t>5</w:t>
        </w:r>
        <w:r w:rsidR="00C21AF7">
          <w:rPr>
            <w:rFonts w:asciiTheme="minorHAnsi" w:eastAsiaTheme="minorEastAsia" w:hAnsiTheme="minorHAnsi" w:cstheme="minorBidi"/>
            <w:b w:val="0"/>
            <w:bCs w:val="0"/>
            <w:caps w:val="0"/>
            <w:sz w:val="22"/>
            <w:szCs w:val="22"/>
          </w:rPr>
          <w:tab/>
        </w:r>
        <w:r w:rsidR="00C21AF7" w:rsidRPr="00F54A08">
          <w:rPr>
            <w:rStyle w:val="Hyperlink"/>
          </w:rPr>
          <w:t>Dependencies</w:t>
        </w:r>
        <w:r w:rsidR="00C21AF7">
          <w:rPr>
            <w:webHidden/>
          </w:rPr>
          <w:tab/>
        </w:r>
        <w:r>
          <w:rPr>
            <w:webHidden/>
          </w:rPr>
          <w:fldChar w:fldCharType="begin"/>
        </w:r>
        <w:r w:rsidR="00C21AF7">
          <w:rPr>
            <w:webHidden/>
          </w:rPr>
          <w:instrText xml:space="preserve"> PAGEREF _Toc246852255 \h </w:instrText>
        </w:r>
      </w:ins>
      <w:r>
        <w:rPr>
          <w:webHidden/>
        </w:rPr>
      </w:r>
      <w:r>
        <w:rPr>
          <w:webHidden/>
        </w:rPr>
        <w:fldChar w:fldCharType="separate"/>
      </w:r>
      <w:ins w:id="25" w:author="Arunkumar" w:date="2009-11-24T18:55:00Z">
        <w:r w:rsidR="00C21AF7">
          <w:rPr>
            <w:webHidden/>
          </w:rPr>
          <w:t>5</w:t>
        </w:r>
        <w:r>
          <w:rPr>
            <w:webHidden/>
          </w:rPr>
          <w:fldChar w:fldCharType="end"/>
        </w:r>
        <w:r w:rsidRPr="00F54A08">
          <w:rPr>
            <w:rStyle w:val="Hyperlink"/>
          </w:rPr>
          <w:fldChar w:fldCharType="end"/>
        </w:r>
      </w:ins>
    </w:p>
    <w:p w:rsidR="00C21AF7" w:rsidRDefault="00107FE2">
      <w:pPr>
        <w:pStyle w:val="TOC2"/>
        <w:tabs>
          <w:tab w:val="left" w:pos="1200"/>
        </w:tabs>
        <w:rPr>
          <w:ins w:id="26" w:author="Arunkumar" w:date="2009-11-24T18:55:00Z"/>
          <w:rFonts w:asciiTheme="minorHAnsi" w:eastAsiaTheme="minorEastAsia" w:hAnsiTheme="minorHAnsi" w:cstheme="minorBidi"/>
          <w:b w:val="0"/>
          <w:bCs w:val="0"/>
          <w:i w:val="0"/>
          <w:iCs w:val="0"/>
          <w:noProof/>
          <w:sz w:val="22"/>
          <w:szCs w:val="22"/>
        </w:rPr>
      </w:pPr>
      <w:ins w:id="27" w:author="Arunkumar" w:date="2009-11-24T18:55:00Z">
        <w:r w:rsidRPr="00F54A08">
          <w:rPr>
            <w:rStyle w:val="Hyperlink"/>
            <w:noProof/>
          </w:rPr>
          <w:fldChar w:fldCharType="begin"/>
        </w:r>
        <w:r w:rsidR="00C21AF7" w:rsidRPr="00F54A08">
          <w:rPr>
            <w:rStyle w:val="Hyperlink"/>
            <w:noProof/>
          </w:rPr>
          <w:instrText xml:space="preserve"> </w:instrText>
        </w:r>
        <w:r w:rsidR="00C21AF7">
          <w:rPr>
            <w:noProof/>
          </w:rPr>
          <w:instrText>HYPERLINK \l "_Toc246852256"</w:instrText>
        </w:r>
        <w:r w:rsidR="00C21AF7" w:rsidRPr="00F54A08">
          <w:rPr>
            <w:rStyle w:val="Hyperlink"/>
            <w:noProof/>
          </w:rPr>
          <w:instrText xml:space="preserve"> </w:instrText>
        </w:r>
        <w:r w:rsidRPr="00F54A08">
          <w:rPr>
            <w:rStyle w:val="Hyperlink"/>
            <w:noProof/>
          </w:rPr>
          <w:fldChar w:fldCharType="separate"/>
        </w:r>
        <w:r w:rsidR="00C21AF7" w:rsidRPr="00F54A08">
          <w:rPr>
            <w:rStyle w:val="Hyperlink"/>
            <w:noProof/>
          </w:rPr>
          <w:t>5.1</w:t>
        </w:r>
        <w:r w:rsidR="00C21AF7">
          <w:rPr>
            <w:rFonts w:asciiTheme="minorHAnsi" w:eastAsiaTheme="minorEastAsia" w:hAnsiTheme="minorHAnsi" w:cstheme="minorBidi"/>
            <w:b w:val="0"/>
            <w:bCs w:val="0"/>
            <w:i w:val="0"/>
            <w:iCs w:val="0"/>
            <w:noProof/>
            <w:sz w:val="22"/>
            <w:szCs w:val="22"/>
          </w:rPr>
          <w:tab/>
        </w:r>
        <w:r w:rsidR="00C21AF7" w:rsidRPr="00F54A08">
          <w:rPr>
            <w:rStyle w:val="Hyperlink"/>
            <w:noProof/>
          </w:rPr>
          <w:t xml:space="preserve">Inheriting POM from </w:t>
        </w:r>
        <w:del w:id="28" w:author="Meenakshi Salaria" w:date="2013-04-18T20:05:00Z">
          <w:r w:rsidR="00C21AF7" w:rsidRPr="00F54A08" w:rsidDel="003A616A">
            <w:rPr>
              <w:rStyle w:val="Hyperlink"/>
              <w:noProof/>
            </w:rPr>
            <w:delText>iceFish</w:delText>
          </w:r>
        </w:del>
      </w:ins>
      <w:ins w:id="29" w:author="Meenakshi Salaria" w:date="2013-04-18T20:05:00Z">
        <w:r w:rsidR="003A616A">
          <w:rPr>
            <w:rStyle w:val="Hyperlink"/>
            <w:noProof/>
          </w:rPr>
          <w:t>Teevra</w:t>
        </w:r>
      </w:ins>
      <w:ins w:id="30" w:author="Arunkumar" w:date="2009-11-24T18:55:00Z">
        <w:r w:rsidR="00C21AF7" w:rsidRPr="00F54A08">
          <w:rPr>
            <w:rStyle w:val="Hyperlink"/>
            <w:noProof/>
          </w:rPr>
          <w:t>’s Parent POM</w:t>
        </w:r>
        <w:r w:rsidR="00C21AF7">
          <w:rPr>
            <w:noProof/>
            <w:webHidden/>
          </w:rPr>
          <w:tab/>
        </w:r>
        <w:r>
          <w:rPr>
            <w:noProof/>
            <w:webHidden/>
          </w:rPr>
          <w:fldChar w:fldCharType="begin"/>
        </w:r>
        <w:r w:rsidR="00C21AF7">
          <w:rPr>
            <w:noProof/>
            <w:webHidden/>
          </w:rPr>
          <w:instrText xml:space="preserve"> PAGEREF _Toc246852256 \h </w:instrText>
        </w:r>
      </w:ins>
      <w:r>
        <w:rPr>
          <w:noProof/>
          <w:webHidden/>
        </w:rPr>
      </w:r>
      <w:r>
        <w:rPr>
          <w:noProof/>
          <w:webHidden/>
        </w:rPr>
        <w:fldChar w:fldCharType="separate"/>
      </w:r>
      <w:ins w:id="31" w:author="Arunkumar" w:date="2009-11-24T18:55:00Z">
        <w:r w:rsidR="00C21AF7">
          <w:rPr>
            <w:noProof/>
            <w:webHidden/>
          </w:rPr>
          <w:t>5</w:t>
        </w:r>
        <w:r>
          <w:rPr>
            <w:noProof/>
            <w:webHidden/>
          </w:rPr>
          <w:fldChar w:fldCharType="end"/>
        </w:r>
        <w:r w:rsidRPr="00F54A08">
          <w:rPr>
            <w:rStyle w:val="Hyperlink"/>
            <w:noProof/>
          </w:rPr>
          <w:fldChar w:fldCharType="end"/>
        </w:r>
      </w:ins>
    </w:p>
    <w:p w:rsidR="00C21AF7" w:rsidRDefault="00107FE2">
      <w:pPr>
        <w:pStyle w:val="TOC3"/>
        <w:tabs>
          <w:tab w:val="left" w:pos="1400"/>
        </w:tabs>
        <w:rPr>
          <w:ins w:id="32" w:author="Arunkumar" w:date="2009-11-24T18:55:00Z"/>
          <w:rFonts w:asciiTheme="minorHAnsi" w:eastAsiaTheme="minorEastAsia" w:hAnsiTheme="minorHAnsi" w:cstheme="minorBidi"/>
          <w:i w:val="0"/>
          <w:iCs w:val="0"/>
          <w:noProof/>
          <w:sz w:val="22"/>
          <w:szCs w:val="22"/>
        </w:rPr>
      </w:pPr>
      <w:ins w:id="33" w:author="Arunkumar" w:date="2009-11-24T18:55:00Z">
        <w:r w:rsidRPr="00F54A08">
          <w:rPr>
            <w:rStyle w:val="Hyperlink"/>
            <w:noProof/>
          </w:rPr>
          <w:fldChar w:fldCharType="begin"/>
        </w:r>
        <w:r w:rsidR="00C21AF7" w:rsidRPr="00F54A08">
          <w:rPr>
            <w:rStyle w:val="Hyperlink"/>
            <w:noProof/>
          </w:rPr>
          <w:instrText xml:space="preserve"> </w:instrText>
        </w:r>
        <w:r w:rsidR="00C21AF7">
          <w:rPr>
            <w:noProof/>
          </w:rPr>
          <w:instrText>HYPERLINK \l "_Toc246852257"</w:instrText>
        </w:r>
        <w:r w:rsidR="00C21AF7" w:rsidRPr="00F54A08">
          <w:rPr>
            <w:rStyle w:val="Hyperlink"/>
            <w:noProof/>
          </w:rPr>
          <w:instrText xml:space="preserve"> </w:instrText>
        </w:r>
        <w:r w:rsidRPr="00F54A08">
          <w:rPr>
            <w:rStyle w:val="Hyperlink"/>
            <w:noProof/>
          </w:rPr>
          <w:fldChar w:fldCharType="separate"/>
        </w:r>
        <w:r w:rsidR="00C21AF7" w:rsidRPr="00F54A08">
          <w:rPr>
            <w:rStyle w:val="Hyperlink"/>
            <w:noProof/>
          </w:rPr>
          <w:t>5.1.1</w:t>
        </w:r>
        <w:r w:rsidR="00C21AF7">
          <w:rPr>
            <w:rFonts w:asciiTheme="minorHAnsi" w:eastAsiaTheme="minorEastAsia" w:hAnsiTheme="minorHAnsi" w:cstheme="minorBidi"/>
            <w:i w:val="0"/>
            <w:iCs w:val="0"/>
            <w:noProof/>
            <w:sz w:val="22"/>
            <w:szCs w:val="22"/>
          </w:rPr>
          <w:tab/>
        </w:r>
        <w:r w:rsidR="00C21AF7" w:rsidRPr="00F54A08">
          <w:rPr>
            <w:rStyle w:val="Hyperlink"/>
            <w:noProof/>
          </w:rPr>
          <w:t>Artifact</w:t>
        </w:r>
        <w:r w:rsidR="00C21AF7">
          <w:rPr>
            <w:noProof/>
            <w:webHidden/>
          </w:rPr>
          <w:tab/>
        </w:r>
        <w:r>
          <w:rPr>
            <w:noProof/>
            <w:webHidden/>
          </w:rPr>
          <w:fldChar w:fldCharType="begin"/>
        </w:r>
        <w:r w:rsidR="00C21AF7">
          <w:rPr>
            <w:noProof/>
            <w:webHidden/>
          </w:rPr>
          <w:instrText xml:space="preserve"> PAGEREF _Toc246852257 \h </w:instrText>
        </w:r>
      </w:ins>
      <w:r>
        <w:rPr>
          <w:noProof/>
          <w:webHidden/>
        </w:rPr>
      </w:r>
      <w:r>
        <w:rPr>
          <w:noProof/>
          <w:webHidden/>
        </w:rPr>
        <w:fldChar w:fldCharType="separate"/>
      </w:r>
      <w:ins w:id="34" w:author="Arunkumar" w:date="2009-11-24T18:55:00Z">
        <w:r w:rsidR="00C21AF7">
          <w:rPr>
            <w:noProof/>
            <w:webHidden/>
          </w:rPr>
          <w:t>6</w:t>
        </w:r>
        <w:r>
          <w:rPr>
            <w:noProof/>
            <w:webHidden/>
          </w:rPr>
          <w:fldChar w:fldCharType="end"/>
        </w:r>
        <w:r w:rsidRPr="00F54A08">
          <w:rPr>
            <w:rStyle w:val="Hyperlink"/>
            <w:noProof/>
          </w:rPr>
          <w:fldChar w:fldCharType="end"/>
        </w:r>
      </w:ins>
    </w:p>
    <w:p w:rsidR="00C21AF7" w:rsidRDefault="00107FE2">
      <w:pPr>
        <w:pStyle w:val="TOC2"/>
        <w:tabs>
          <w:tab w:val="left" w:pos="1200"/>
        </w:tabs>
        <w:rPr>
          <w:ins w:id="35" w:author="Arunkumar" w:date="2009-11-24T18:55:00Z"/>
          <w:rFonts w:asciiTheme="minorHAnsi" w:eastAsiaTheme="minorEastAsia" w:hAnsiTheme="minorHAnsi" w:cstheme="minorBidi"/>
          <w:b w:val="0"/>
          <w:bCs w:val="0"/>
          <w:i w:val="0"/>
          <w:iCs w:val="0"/>
          <w:noProof/>
          <w:sz w:val="22"/>
          <w:szCs w:val="22"/>
        </w:rPr>
      </w:pPr>
      <w:ins w:id="36" w:author="Arunkumar" w:date="2009-11-24T18:55:00Z">
        <w:r w:rsidRPr="00F54A08">
          <w:rPr>
            <w:rStyle w:val="Hyperlink"/>
            <w:noProof/>
          </w:rPr>
          <w:fldChar w:fldCharType="begin"/>
        </w:r>
        <w:r w:rsidR="00C21AF7" w:rsidRPr="00F54A08">
          <w:rPr>
            <w:rStyle w:val="Hyperlink"/>
            <w:noProof/>
          </w:rPr>
          <w:instrText xml:space="preserve"> </w:instrText>
        </w:r>
        <w:r w:rsidR="00C21AF7">
          <w:rPr>
            <w:noProof/>
          </w:rPr>
          <w:instrText>HYPERLINK \l "_Toc246852258"</w:instrText>
        </w:r>
        <w:r w:rsidR="00C21AF7" w:rsidRPr="00F54A08">
          <w:rPr>
            <w:rStyle w:val="Hyperlink"/>
            <w:noProof/>
          </w:rPr>
          <w:instrText xml:space="preserve"> </w:instrText>
        </w:r>
        <w:r w:rsidRPr="00F54A08">
          <w:rPr>
            <w:rStyle w:val="Hyperlink"/>
            <w:noProof/>
          </w:rPr>
          <w:fldChar w:fldCharType="separate"/>
        </w:r>
        <w:r w:rsidR="00C21AF7" w:rsidRPr="00F54A08">
          <w:rPr>
            <w:rStyle w:val="Hyperlink"/>
            <w:noProof/>
          </w:rPr>
          <w:t>5.2</w:t>
        </w:r>
        <w:r w:rsidR="00C21AF7">
          <w:rPr>
            <w:rFonts w:asciiTheme="minorHAnsi" w:eastAsiaTheme="minorEastAsia" w:hAnsiTheme="minorHAnsi" w:cstheme="minorBidi"/>
            <w:b w:val="0"/>
            <w:bCs w:val="0"/>
            <w:i w:val="0"/>
            <w:iCs w:val="0"/>
            <w:noProof/>
            <w:sz w:val="22"/>
            <w:szCs w:val="22"/>
          </w:rPr>
          <w:tab/>
        </w:r>
        <w:r w:rsidR="00C21AF7" w:rsidRPr="00F54A08">
          <w:rPr>
            <w:rStyle w:val="Hyperlink"/>
            <w:noProof/>
          </w:rPr>
          <w:t>Accessing required interface for a component</w:t>
        </w:r>
        <w:r w:rsidR="00C21AF7">
          <w:rPr>
            <w:noProof/>
            <w:webHidden/>
          </w:rPr>
          <w:tab/>
        </w:r>
        <w:r>
          <w:rPr>
            <w:noProof/>
            <w:webHidden/>
          </w:rPr>
          <w:fldChar w:fldCharType="begin"/>
        </w:r>
        <w:r w:rsidR="00C21AF7">
          <w:rPr>
            <w:noProof/>
            <w:webHidden/>
          </w:rPr>
          <w:instrText xml:space="preserve"> PAGEREF _Toc246852258 \h </w:instrText>
        </w:r>
      </w:ins>
      <w:r>
        <w:rPr>
          <w:noProof/>
          <w:webHidden/>
        </w:rPr>
      </w:r>
      <w:r>
        <w:rPr>
          <w:noProof/>
          <w:webHidden/>
        </w:rPr>
        <w:fldChar w:fldCharType="separate"/>
      </w:r>
      <w:ins w:id="37" w:author="Arunkumar" w:date="2009-11-24T18:55:00Z">
        <w:r w:rsidR="00C21AF7">
          <w:rPr>
            <w:noProof/>
            <w:webHidden/>
          </w:rPr>
          <w:t>6</w:t>
        </w:r>
        <w:r>
          <w:rPr>
            <w:noProof/>
            <w:webHidden/>
          </w:rPr>
          <w:fldChar w:fldCharType="end"/>
        </w:r>
        <w:r w:rsidRPr="00F54A08">
          <w:rPr>
            <w:rStyle w:val="Hyperlink"/>
            <w:noProof/>
          </w:rPr>
          <w:fldChar w:fldCharType="end"/>
        </w:r>
      </w:ins>
    </w:p>
    <w:p w:rsidR="00C21AF7" w:rsidRDefault="00107FE2">
      <w:pPr>
        <w:pStyle w:val="TOC3"/>
        <w:tabs>
          <w:tab w:val="left" w:pos="1400"/>
        </w:tabs>
        <w:rPr>
          <w:ins w:id="38" w:author="Arunkumar" w:date="2009-11-24T18:55:00Z"/>
          <w:rFonts w:asciiTheme="minorHAnsi" w:eastAsiaTheme="minorEastAsia" w:hAnsiTheme="minorHAnsi" w:cstheme="minorBidi"/>
          <w:i w:val="0"/>
          <w:iCs w:val="0"/>
          <w:noProof/>
          <w:sz w:val="22"/>
          <w:szCs w:val="22"/>
        </w:rPr>
      </w:pPr>
      <w:ins w:id="39" w:author="Arunkumar" w:date="2009-11-24T18:55:00Z">
        <w:r w:rsidRPr="00F54A08">
          <w:rPr>
            <w:rStyle w:val="Hyperlink"/>
            <w:noProof/>
          </w:rPr>
          <w:fldChar w:fldCharType="begin"/>
        </w:r>
        <w:r w:rsidR="00C21AF7" w:rsidRPr="00F54A08">
          <w:rPr>
            <w:rStyle w:val="Hyperlink"/>
            <w:noProof/>
          </w:rPr>
          <w:instrText xml:space="preserve"> </w:instrText>
        </w:r>
        <w:r w:rsidR="00C21AF7">
          <w:rPr>
            <w:noProof/>
          </w:rPr>
          <w:instrText>HYPERLINK \l "_Toc246852259"</w:instrText>
        </w:r>
        <w:r w:rsidR="00C21AF7" w:rsidRPr="00F54A08">
          <w:rPr>
            <w:rStyle w:val="Hyperlink"/>
            <w:noProof/>
          </w:rPr>
          <w:instrText xml:space="preserve"> </w:instrText>
        </w:r>
        <w:r w:rsidRPr="00F54A08">
          <w:rPr>
            <w:rStyle w:val="Hyperlink"/>
            <w:noProof/>
          </w:rPr>
          <w:fldChar w:fldCharType="separate"/>
        </w:r>
        <w:r w:rsidR="00C21AF7" w:rsidRPr="00F54A08">
          <w:rPr>
            <w:rStyle w:val="Hyperlink"/>
            <w:noProof/>
          </w:rPr>
          <w:t>5.2.1</w:t>
        </w:r>
        <w:r w:rsidR="00C21AF7">
          <w:rPr>
            <w:rFonts w:asciiTheme="minorHAnsi" w:eastAsiaTheme="minorEastAsia" w:hAnsiTheme="minorHAnsi" w:cstheme="minorBidi"/>
            <w:i w:val="0"/>
            <w:iCs w:val="0"/>
            <w:noProof/>
            <w:sz w:val="22"/>
            <w:szCs w:val="22"/>
          </w:rPr>
          <w:tab/>
        </w:r>
        <w:r w:rsidR="00C21AF7" w:rsidRPr="00F54A08">
          <w:rPr>
            <w:rStyle w:val="Hyperlink"/>
            <w:noProof/>
          </w:rPr>
          <w:t>List of interfaces</w:t>
        </w:r>
        <w:r w:rsidR="00C21AF7">
          <w:rPr>
            <w:noProof/>
            <w:webHidden/>
          </w:rPr>
          <w:tab/>
        </w:r>
        <w:r>
          <w:rPr>
            <w:noProof/>
            <w:webHidden/>
          </w:rPr>
          <w:fldChar w:fldCharType="begin"/>
        </w:r>
        <w:r w:rsidR="00C21AF7">
          <w:rPr>
            <w:noProof/>
            <w:webHidden/>
          </w:rPr>
          <w:instrText xml:space="preserve"> PAGEREF _Toc246852259 \h </w:instrText>
        </w:r>
      </w:ins>
      <w:r>
        <w:rPr>
          <w:noProof/>
          <w:webHidden/>
        </w:rPr>
      </w:r>
      <w:r>
        <w:rPr>
          <w:noProof/>
          <w:webHidden/>
        </w:rPr>
        <w:fldChar w:fldCharType="separate"/>
      </w:r>
      <w:ins w:id="40" w:author="Arunkumar" w:date="2009-11-24T18:55:00Z">
        <w:r w:rsidR="00C21AF7">
          <w:rPr>
            <w:noProof/>
            <w:webHidden/>
          </w:rPr>
          <w:t>6</w:t>
        </w:r>
        <w:r>
          <w:rPr>
            <w:noProof/>
            <w:webHidden/>
          </w:rPr>
          <w:fldChar w:fldCharType="end"/>
        </w:r>
        <w:r w:rsidRPr="00F54A08">
          <w:rPr>
            <w:rStyle w:val="Hyperlink"/>
            <w:noProof/>
          </w:rPr>
          <w:fldChar w:fldCharType="end"/>
        </w:r>
      </w:ins>
    </w:p>
    <w:p w:rsidR="00C21AF7" w:rsidRDefault="00107FE2">
      <w:pPr>
        <w:pStyle w:val="TOC3"/>
        <w:tabs>
          <w:tab w:val="left" w:pos="1400"/>
        </w:tabs>
        <w:rPr>
          <w:ins w:id="41" w:author="Arunkumar" w:date="2009-11-24T18:55:00Z"/>
          <w:rFonts w:asciiTheme="minorHAnsi" w:eastAsiaTheme="minorEastAsia" w:hAnsiTheme="minorHAnsi" w:cstheme="minorBidi"/>
          <w:i w:val="0"/>
          <w:iCs w:val="0"/>
          <w:noProof/>
          <w:sz w:val="22"/>
          <w:szCs w:val="22"/>
        </w:rPr>
      </w:pPr>
      <w:ins w:id="42" w:author="Arunkumar" w:date="2009-11-24T18:55:00Z">
        <w:r w:rsidRPr="00F54A08">
          <w:rPr>
            <w:rStyle w:val="Hyperlink"/>
            <w:noProof/>
          </w:rPr>
          <w:fldChar w:fldCharType="begin"/>
        </w:r>
        <w:r w:rsidR="00C21AF7" w:rsidRPr="00F54A08">
          <w:rPr>
            <w:rStyle w:val="Hyperlink"/>
            <w:noProof/>
          </w:rPr>
          <w:instrText xml:space="preserve"> </w:instrText>
        </w:r>
        <w:r w:rsidR="00C21AF7">
          <w:rPr>
            <w:noProof/>
          </w:rPr>
          <w:instrText>HYPERLINK \l "_Toc246852260"</w:instrText>
        </w:r>
        <w:r w:rsidR="00C21AF7" w:rsidRPr="00F54A08">
          <w:rPr>
            <w:rStyle w:val="Hyperlink"/>
            <w:noProof/>
          </w:rPr>
          <w:instrText xml:space="preserve"> </w:instrText>
        </w:r>
        <w:r w:rsidRPr="00F54A08">
          <w:rPr>
            <w:rStyle w:val="Hyperlink"/>
            <w:noProof/>
          </w:rPr>
          <w:fldChar w:fldCharType="separate"/>
        </w:r>
        <w:r w:rsidR="00C21AF7" w:rsidRPr="00F54A08">
          <w:rPr>
            <w:rStyle w:val="Hyperlink"/>
            <w:noProof/>
          </w:rPr>
          <w:t>5.2.2</w:t>
        </w:r>
        <w:r w:rsidR="00C21AF7">
          <w:rPr>
            <w:rFonts w:asciiTheme="minorHAnsi" w:eastAsiaTheme="minorEastAsia" w:hAnsiTheme="minorHAnsi" w:cstheme="minorBidi"/>
            <w:i w:val="0"/>
            <w:iCs w:val="0"/>
            <w:noProof/>
            <w:sz w:val="22"/>
            <w:szCs w:val="22"/>
          </w:rPr>
          <w:tab/>
        </w:r>
        <w:r w:rsidR="00C21AF7" w:rsidRPr="00F54A08">
          <w:rPr>
            <w:rStyle w:val="Hyperlink"/>
            <w:noProof/>
          </w:rPr>
          <w:t>Artifact</w:t>
        </w:r>
        <w:r w:rsidR="00C21AF7">
          <w:rPr>
            <w:noProof/>
            <w:webHidden/>
          </w:rPr>
          <w:tab/>
        </w:r>
        <w:r>
          <w:rPr>
            <w:noProof/>
            <w:webHidden/>
          </w:rPr>
          <w:fldChar w:fldCharType="begin"/>
        </w:r>
        <w:r w:rsidR="00C21AF7">
          <w:rPr>
            <w:noProof/>
            <w:webHidden/>
          </w:rPr>
          <w:instrText xml:space="preserve"> PAGEREF _Toc246852260 \h </w:instrText>
        </w:r>
      </w:ins>
      <w:r>
        <w:rPr>
          <w:noProof/>
          <w:webHidden/>
        </w:rPr>
      </w:r>
      <w:r>
        <w:rPr>
          <w:noProof/>
          <w:webHidden/>
        </w:rPr>
        <w:fldChar w:fldCharType="separate"/>
      </w:r>
      <w:ins w:id="43" w:author="Arunkumar" w:date="2009-11-24T18:55:00Z">
        <w:r w:rsidR="00C21AF7">
          <w:rPr>
            <w:noProof/>
            <w:webHidden/>
          </w:rPr>
          <w:t>7</w:t>
        </w:r>
        <w:r>
          <w:rPr>
            <w:noProof/>
            <w:webHidden/>
          </w:rPr>
          <w:fldChar w:fldCharType="end"/>
        </w:r>
        <w:r w:rsidRPr="00F54A08">
          <w:rPr>
            <w:rStyle w:val="Hyperlink"/>
            <w:noProof/>
          </w:rPr>
          <w:fldChar w:fldCharType="end"/>
        </w:r>
      </w:ins>
    </w:p>
    <w:p w:rsidR="00C21AF7" w:rsidRDefault="00107FE2">
      <w:pPr>
        <w:pStyle w:val="TOC1"/>
        <w:rPr>
          <w:ins w:id="44" w:author="Arunkumar" w:date="2009-11-24T18:55:00Z"/>
          <w:rFonts w:asciiTheme="minorHAnsi" w:eastAsiaTheme="minorEastAsia" w:hAnsiTheme="minorHAnsi" w:cstheme="minorBidi"/>
          <w:b w:val="0"/>
          <w:bCs w:val="0"/>
          <w:caps w:val="0"/>
          <w:sz w:val="22"/>
          <w:szCs w:val="22"/>
        </w:rPr>
      </w:pPr>
      <w:ins w:id="45" w:author="Arunkumar" w:date="2009-11-24T18:55:00Z">
        <w:r w:rsidRPr="00F54A08">
          <w:rPr>
            <w:rStyle w:val="Hyperlink"/>
          </w:rPr>
          <w:fldChar w:fldCharType="begin"/>
        </w:r>
        <w:r w:rsidR="00C21AF7" w:rsidRPr="00F54A08">
          <w:rPr>
            <w:rStyle w:val="Hyperlink"/>
          </w:rPr>
          <w:instrText xml:space="preserve"> </w:instrText>
        </w:r>
        <w:r w:rsidR="00C21AF7">
          <w:instrText>HYPERLINK \l "_Toc246852261"</w:instrText>
        </w:r>
        <w:r w:rsidR="00C21AF7" w:rsidRPr="00F54A08">
          <w:rPr>
            <w:rStyle w:val="Hyperlink"/>
          </w:rPr>
          <w:instrText xml:space="preserve"> </w:instrText>
        </w:r>
        <w:r w:rsidRPr="00F54A08">
          <w:rPr>
            <w:rStyle w:val="Hyperlink"/>
          </w:rPr>
          <w:fldChar w:fldCharType="separate"/>
        </w:r>
        <w:r w:rsidR="00C21AF7" w:rsidRPr="00F54A08">
          <w:rPr>
            <w:rStyle w:val="Hyperlink"/>
          </w:rPr>
          <w:t>6</w:t>
        </w:r>
        <w:r w:rsidR="00C21AF7">
          <w:rPr>
            <w:rFonts w:asciiTheme="minorHAnsi" w:eastAsiaTheme="minorEastAsia" w:hAnsiTheme="minorHAnsi" w:cstheme="minorBidi"/>
            <w:b w:val="0"/>
            <w:bCs w:val="0"/>
            <w:caps w:val="0"/>
            <w:sz w:val="22"/>
            <w:szCs w:val="22"/>
          </w:rPr>
          <w:tab/>
        </w:r>
        <w:r w:rsidR="00C21AF7" w:rsidRPr="00F54A08">
          <w:rPr>
            <w:rStyle w:val="Hyperlink"/>
          </w:rPr>
          <w:t>OSGi-Fying</w:t>
        </w:r>
        <w:r w:rsidR="00C21AF7">
          <w:rPr>
            <w:webHidden/>
          </w:rPr>
          <w:tab/>
        </w:r>
        <w:r>
          <w:rPr>
            <w:webHidden/>
          </w:rPr>
          <w:fldChar w:fldCharType="begin"/>
        </w:r>
        <w:r w:rsidR="00C21AF7">
          <w:rPr>
            <w:webHidden/>
          </w:rPr>
          <w:instrText xml:space="preserve"> PAGEREF _Toc246852261 \h </w:instrText>
        </w:r>
      </w:ins>
      <w:r>
        <w:rPr>
          <w:webHidden/>
        </w:rPr>
      </w:r>
      <w:r>
        <w:rPr>
          <w:webHidden/>
        </w:rPr>
        <w:fldChar w:fldCharType="separate"/>
      </w:r>
      <w:ins w:id="46" w:author="Arunkumar" w:date="2009-11-24T18:55:00Z">
        <w:r w:rsidR="00C21AF7">
          <w:rPr>
            <w:webHidden/>
          </w:rPr>
          <w:t>8</w:t>
        </w:r>
        <w:r>
          <w:rPr>
            <w:webHidden/>
          </w:rPr>
          <w:fldChar w:fldCharType="end"/>
        </w:r>
        <w:r w:rsidRPr="00F54A08">
          <w:rPr>
            <w:rStyle w:val="Hyperlink"/>
          </w:rPr>
          <w:fldChar w:fldCharType="end"/>
        </w:r>
      </w:ins>
    </w:p>
    <w:p w:rsidR="00C21AF7" w:rsidRDefault="00107FE2">
      <w:pPr>
        <w:pStyle w:val="TOC1"/>
        <w:rPr>
          <w:ins w:id="47" w:author="Arunkumar" w:date="2009-11-24T18:55:00Z"/>
          <w:rFonts w:asciiTheme="minorHAnsi" w:eastAsiaTheme="minorEastAsia" w:hAnsiTheme="minorHAnsi" w:cstheme="minorBidi"/>
          <w:b w:val="0"/>
          <w:bCs w:val="0"/>
          <w:caps w:val="0"/>
          <w:sz w:val="22"/>
          <w:szCs w:val="22"/>
        </w:rPr>
      </w:pPr>
      <w:ins w:id="48" w:author="Arunkumar" w:date="2009-11-24T18:55:00Z">
        <w:r w:rsidRPr="00F54A08">
          <w:rPr>
            <w:rStyle w:val="Hyperlink"/>
          </w:rPr>
          <w:fldChar w:fldCharType="begin"/>
        </w:r>
        <w:r w:rsidR="00C21AF7" w:rsidRPr="00F54A08">
          <w:rPr>
            <w:rStyle w:val="Hyperlink"/>
          </w:rPr>
          <w:instrText xml:space="preserve"> </w:instrText>
        </w:r>
        <w:r w:rsidR="00C21AF7">
          <w:instrText>HYPERLINK \l "_Toc246852262"</w:instrText>
        </w:r>
        <w:r w:rsidR="00C21AF7" w:rsidRPr="00F54A08">
          <w:rPr>
            <w:rStyle w:val="Hyperlink"/>
          </w:rPr>
          <w:instrText xml:space="preserve"> </w:instrText>
        </w:r>
        <w:r w:rsidRPr="00F54A08">
          <w:rPr>
            <w:rStyle w:val="Hyperlink"/>
          </w:rPr>
          <w:fldChar w:fldCharType="separate"/>
        </w:r>
        <w:r w:rsidR="00C21AF7" w:rsidRPr="00F54A08">
          <w:rPr>
            <w:rStyle w:val="Hyperlink"/>
          </w:rPr>
          <w:t>7</w:t>
        </w:r>
        <w:r w:rsidR="00C21AF7">
          <w:rPr>
            <w:rFonts w:asciiTheme="minorHAnsi" w:eastAsiaTheme="minorEastAsia" w:hAnsiTheme="minorHAnsi" w:cstheme="minorBidi"/>
            <w:b w:val="0"/>
            <w:bCs w:val="0"/>
            <w:caps w:val="0"/>
            <w:sz w:val="22"/>
            <w:szCs w:val="22"/>
          </w:rPr>
          <w:tab/>
        </w:r>
        <w:r w:rsidR="00C21AF7" w:rsidRPr="00F54A08">
          <w:rPr>
            <w:rStyle w:val="Hyperlink"/>
          </w:rPr>
          <w:t>Writing Mediation Service</w:t>
        </w:r>
        <w:r w:rsidR="00C21AF7">
          <w:rPr>
            <w:webHidden/>
          </w:rPr>
          <w:tab/>
        </w:r>
        <w:r>
          <w:rPr>
            <w:webHidden/>
          </w:rPr>
          <w:fldChar w:fldCharType="begin"/>
        </w:r>
        <w:r w:rsidR="00C21AF7">
          <w:rPr>
            <w:webHidden/>
          </w:rPr>
          <w:instrText xml:space="preserve"> PAGEREF _Toc246852262 \h </w:instrText>
        </w:r>
      </w:ins>
      <w:r>
        <w:rPr>
          <w:webHidden/>
        </w:rPr>
      </w:r>
      <w:r>
        <w:rPr>
          <w:webHidden/>
        </w:rPr>
        <w:fldChar w:fldCharType="separate"/>
      </w:r>
      <w:ins w:id="49" w:author="Arunkumar" w:date="2009-11-24T18:55:00Z">
        <w:r w:rsidR="00C21AF7">
          <w:rPr>
            <w:webHidden/>
          </w:rPr>
          <w:t>8</w:t>
        </w:r>
        <w:r>
          <w:rPr>
            <w:webHidden/>
          </w:rPr>
          <w:fldChar w:fldCharType="end"/>
        </w:r>
        <w:r w:rsidRPr="00F54A08">
          <w:rPr>
            <w:rStyle w:val="Hyperlink"/>
          </w:rPr>
          <w:fldChar w:fldCharType="end"/>
        </w:r>
      </w:ins>
    </w:p>
    <w:p w:rsidR="00C21AF7" w:rsidRDefault="00107FE2">
      <w:pPr>
        <w:pStyle w:val="TOC2"/>
        <w:tabs>
          <w:tab w:val="left" w:pos="1200"/>
        </w:tabs>
        <w:rPr>
          <w:ins w:id="50" w:author="Arunkumar" w:date="2009-11-24T18:55:00Z"/>
          <w:rFonts w:asciiTheme="minorHAnsi" w:eastAsiaTheme="minorEastAsia" w:hAnsiTheme="minorHAnsi" w:cstheme="minorBidi"/>
          <w:b w:val="0"/>
          <w:bCs w:val="0"/>
          <w:i w:val="0"/>
          <w:iCs w:val="0"/>
          <w:noProof/>
          <w:sz w:val="22"/>
          <w:szCs w:val="22"/>
        </w:rPr>
      </w:pPr>
      <w:ins w:id="51" w:author="Arunkumar" w:date="2009-11-24T18:55:00Z">
        <w:r w:rsidRPr="00F54A08">
          <w:rPr>
            <w:rStyle w:val="Hyperlink"/>
            <w:noProof/>
          </w:rPr>
          <w:fldChar w:fldCharType="begin"/>
        </w:r>
        <w:r w:rsidR="00C21AF7" w:rsidRPr="00F54A08">
          <w:rPr>
            <w:rStyle w:val="Hyperlink"/>
            <w:noProof/>
          </w:rPr>
          <w:instrText xml:space="preserve"> </w:instrText>
        </w:r>
        <w:r w:rsidR="00C21AF7">
          <w:rPr>
            <w:noProof/>
          </w:rPr>
          <w:instrText>HYPERLINK \l "_Toc246852263"</w:instrText>
        </w:r>
        <w:r w:rsidR="00C21AF7" w:rsidRPr="00F54A08">
          <w:rPr>
            <w:rStyle w:val="Hyperlink"/>
            <w:noProof/>
          </w:rPr>
          <w:instrText xml:space="preserve"> </w:instrText>
        </w:r>
        <w:r w:rsidRPr="00F54A08">
          <w:rPr>
            <w:rStyle w:val="Hyperlink"/>
            <w:noProof/>
          </w:rPr>
          <w:fldChar w:fldCharType="separate"/>
        </w:r>
        <w:r w:rsidR="00C21AF7" w:rsidRPr="00F54A08">
          <w:rPr>
            <w:rStyle w:val="Hyperlink"/>
            <w:noProof/>
          </w:rPr>
          <w:t>7.1</w:t>
        </w:r>
        <w:r w:rsidR="00C21AF7">
          <w:rPr>
            <w:rFonts w:asciiTheme="minorHAnsi" w:eastAsiaTheme="minorEastAsia" w:hAnsiTheme="minorHAnsi" w:cstheme="minorBidi"/>
            <w:b w:val="0"/>
            <w:bCs w:val="0"/>
            <w:i w:val="0"/>
            <w:iCs w:val="0"/>
            <w:noProof/>
            <w:sz w:val="22"/>
            <w:szCs w:val="22"/>
          </w:rPr>
          <w:tab/>
        </w:r>
        <w:r w:rsidR="00C21AF7" w:rsidRPr="00F54A08">
          <w:rPr>
            <w:rStyle w:val="Hyperlink"/>
            <w:noProof/>
          </w:rPr>
          <w:t>Registering Service</w:t>
        </w:r>
        <w:r w:rsidR="00C21AF7">
          <w:rPr>
            <w:noProof/>
            <w:webHidden/>
          </w:rPr>
          <w:tab/>
        </w:r>
        <w:r>
          <w:rPr>
            <w:noProof/>
            <w:webHidden/>
          </w:rPr>
          <w:fldChar w:fldCharType="begin"/>
        </w:r>
        <w:r w:rsidR="00C21AF7">
          <w:rPr>
            <w:noProof/>
            <w:webHidden/>
          </w:rPr>
          <w:instrText xml:space="preserve"> PAGEREF _Toc246852263 \h </w:instrText>
        </w:r>
      </w:ins>
      <w:r>
        <w:rPr>
          <w:noProof/>
          <w:webHidden/>
        </w:rPr>
      </w:r>
      <w:r>
        <w:rPr>
          <w:noProof/>
          <w:webHidden/>
        </w:rPr>
        <w:fldChar w:fldCharType="separate"/>
      </w:r>
      <w:ins w:id="52" w:author="Arunkumar" w:date="2009-11-24T18:55:00Z">
        <w:r w:rsidR="00C21AF7">
          <w:rPr>
            <w:noProof/>
            <w:webHidden/>
          </w:rPr>
          <w:t>8</w:t>
        </w:r>
        <w:r>
          <w:rPr>
            <w:noProof/>
            <w:webHidden/>
          </w:rPr>
          <w:fldChar w:fldCharType="end"/>
        </w:r>
        <w:r w:rsidRPr="00F54A08">
          <w:rPr>
            <w:rStyle w:val="Hyperlink"/>
            <w:noProof/>
          </w:rPr>
          <w:fldChar w:fldCharType="end"/>
        </w:r>
      </w:ins>
    </w:p>
    <w:p w:rsidR="00C21AF7" w:rsidRDefault="00107FE2">
      <w:pPr>
        <w:pStyle w:val="TOC2"/>
        <w:tabs>
          <w:tab w:val="left" w:pos="1200"/>
        </w:tabs>
        <w:rPr>
          <w:ins w:id="53" w:author="Arunkumar" w:date="2009-11-24T18:55:00Z"/>
          <w:rFonts w:asciiTheme="minorHAnsi" w:eastAsiaTheme="minorEastAsia" w:hAnsiTheme="minorHAnsi" w:cstheme="minorBidi"/>
          <w:b w:val="0"/>
          <w:bCs w:val="0"/>
          <w:i w:val="0"/>
          <w:iCs w:val="0"/>
          <w:noProof/>
          <w:sz w:val="22"/>
          <w:szCs w:val="22"/>
        </w:rPr>
      </w:pPr>
      <w:ins w:id="54" w:author="Arunkumar" w:date="2009-11-24T18:55:00Z">
        <w:r w:rsidRPr="00F54A08">
          <w:rPr>
            <w:rStyle w:val="Hyperlink"/>
            <w:noProof/>
          </w:rPr>
          <w:fldChar w:fldCharType="begin"/>
        </w:r>
        <w:r w:rsidR="00C21AF7" w:rsidRPr="00F54A08">
          <w:rPr>
            <w:rStyle w:val="Hyperlink"/>
            <w:noProof/>
          </w:rPr>
          <w:instrText xml:space="preserve"> </w:instrText>
        </w:r>
        <w:r w:rsidR="00C21AF7">
          <w:rPr>
            <w:noProof/>
          </w:rPr>
          <w:instrText>HYPERLINK \l "_Toc246852264"</w:instrText>
        </w:r>
        <w:r w:rsidR="00C21AF7" w:rsidRPr="00F54A08">
          <w:rPr>
            <w:rStyle w:val="Hyperlink"/>
            <w:noProof/>
          </w:rPr>
          <w:instrText xml:space="preserve"> </w:instrText>
        </w:r>
        <w:r w:rsidRPr="00F54A08">
          <w:rPr>
            <w:rStyle w:val="Hyperlink"/>
            <w:noProof/>
          </w:rPr>
          <w:fldChar w:fldCharType="separate"/>
        </w:r>
        <w:r w:rsidR="00C21AF7" w:rsidRPr="00F54A08">
          <w:rPr>
            <w:rStyle w:val="Hyperlink"/>
            <w:noProof/>
          </w:rPr>
          <w:t>7.2</w:t>
        </w:r>
        <w:r w:rsidR="00C21AF7">
          <w:rPr>
            <w:rFonts w:asciiTheme="minorHAnsi" w:eastAsiaTheme="minorEastAsia" w:hAnsiTheme="minorHAnsi" w:cstheme="minorBidi"/>
            <w:b w:val="0"/>
            <w:bCs w:val="0"/>
            <w:i w:val="0"/>
            <w:iCs w:val="0"/>
            <w:noProof/>
            <w:sz w:val="22"/>
            <w:szCs w:val="22"/>
          </w:rPr>
          <w:tab/>
        </w:r>
        <w:r w:rsidR="00C21AF7" w:rsidRPr="00F54A08">
          <w:rPr>
            <w:rStyle w:val="Hyperlink"/>
            <w:noProof/>
          </w:rPr>
          <w:t>Complex Configuration</w:t>
        </w:r>
        <w:r w:rsidR="00C21AF7">
          <w:rPr>
            <w:noProof/>
            <w:webHidden/>
          </w:rPr>
          <w:tab/>
        </w:r>
        <w:r>
          <w:rPr>
            <w:noProof/>
            <w:webHidden/>
          </w:rPr>
          <w:fldChar w:fldCharType="begin"/>
        </w:r>
        <w:r w:rsidR="00C21AF7">
          <w:rPr>
            <w:noProof/>
            <w:webHidden/>
          </w:rPr>
          <w:instrText xml:space="preserve"> PAGEREF _Toc246852264 \h </w:instrText>
        </w:r>
      </w:ins>
      <w:r>
        <w:rPr>
          <w:noProof/>
          <w:webHidden/>
        </w:rPr>
      </w:r>
      <w:r>
        <w:rPr>
          <w:noProof/>
          <w:webHidden/>
        </w:rPr>
        <w:fldChar w:fldCharType="separate"/>
      </w:r>
      <w:ins w:id="55" w:author="Arunkumar" w:date="2009-11-24T18:55:00Z">
        <w:r w:rsidR="00C21AF7">
          <w:rPr>
            <w:noProof/>
            <w:webHidden/>
          </w:rPr>
          <w:t>9</w:t>
        </w:r>
        <w:r>
          <w:rPr>
            <w:noProof/>
            <w:webHidden/>
          </w:rPr>
          <w:fldChar w:fldCharType="end"/>
        </w:r>
        <w:r w:rsidRPr="00F54A08">
          <w:rPr>
            <w:rStyle w:val="Hyperlink"/>
            <w:noProof/>
          </w:rPr>
          <w:fldChar w:fldCharType="end"/>
        </w:r>
      </w:ins>
    </w:p>
    <w:p w:rsidR="00C21AF7" w:rsidRDefault="00107FE2">
      <w:pPr>
        <w:pStyle w:val="TOC1"/>
        <w:rPr>
          <w:ins w:id="56" w:author="Arunkumar" w:date="2009-11-24T18:55:00Z"/>
          <w:rFonts w:asciiTheme="minorHAnsi" w:eastAsiaTheme="minorEastAsia" w:hAnsiTheme="minorHAnsi" w:cstheme="minorBidi"/>
          <w:b w:val="0"/>
          <w:bCs w:val="0"/>
          <w:caps w:val="0"/>
          <w:sz w:val="22"/>
          <w:szCs w:val="22"/>
        </w:rPr>
      </w:pPr>
      <w:ins w:id="57" w:author="Arunkumar" w:date="2009-11-24T18:55:00Z">
        <w:r w:rsidRPr="00F54A08">
          <w:rPr>
            <w:rStyle w:val="Hyperlink"/>
          </w:rPr>
          <w:fldChar w:fldCharType="begin"/>
        </w:r>
        <w:r w:rsidR="00C21AF7" w:rsidRPr="00F54A08">
          <w:rPr>
            <w:rStyle w:val="Hyperlink"/>
          </w:rPr>
          <w:instrText xml:space="preserve"> </w:instrText>
        </w:r>
        <w:r w:rsidR="00C21AF7">
          <w:instrText>HYPERLINK \l "_Toc246852265"</w:instrText>
        </w:r>
        <w:r w:rsidR="00C21AF7" w:rsidRPr="00F54A08">
          <w:rPr>
            <w:rStyle w:val="Hyperlink"/>
          </w:rPr>
          <w:instrText xml:space="preserve"> </w:instrText>
        </w:r>
        <w:r w:rsidRPr="00F54A08">
          <w:rPr>
            <w:rStyle w:val="Hyperlink"/>
          </w:rPr>
          <w:fldChar w:fldCharType="separate"/>
        </w:r>
        <w:r w:rsidR="00C21AF7" w:rsidRPr="00F54A08">
          <w:rPr>
            <w:rStyle w:val="Hyperlink"/>
          </w:rPr>
          <w:t>8</w:t>
        </w:r>
        <w:r w:rsidR="00C21AF7">
          <w:rPr>
            <w:rFonts w:asciiTheme="minorHAnsi" w:eastAsiaTheme="minorEastAsia" w:hAnsiTheme="minorHAnsi" w:cstheme="minorBidi"/>
            <w:b w:val="0"/>
            <w:bCs w:val="0"/>
            <w:caps w:val="0"/>
            <w:sz w:val="22"/>
            <w:szCs w:val="22"/>
          </w:rPr>
          <w:tab/>
        </w:r>
        <w:r w:rsidR="00C21AF7" w:rsidRPr="00F54A08">
          <w:rPr>
            <w:rStyle w:val="Hyperlink"/>
          </w:rPr>
          <w:t>Writing Connector</w:t>
        </w:r>
        <w:r w:rsidR="00C21AF7">
          <w:rPr>
            <w:webHidden/>
          </w:rPr>
          <w:tab/>
        </w:r>
        <w:r>
          <w:rPr>
            <w:webHidden/>
          </w:rPr>
          <w:fldChar w:fldCharType="begin"/>
        </w:r>
        <w:r w:rsidR="00C21AF7">
          <w:rPr>
            <w:webHidden/>
          </w:rPr>
          <w:instrText xml:space="preserve"> PAGEREF _Toc246852265 \h </w:instrText>
        </w:r>
      </w:ins>
      <w:r>
        <w:rPr>
          <w:webHidden/>
        </w:rPr>
      </w:r>
      <w:r>
        <w:rPr>
          <w:webHidden/>
        </w:rPr>
        <w:fldChar w:fldCharType="separate"/>
      </w:r>
      <w:ins w:id="58" w:author="Arunkumar" w:date="2009-11-24T18:55:00Z">
        <w:r w:rsidR="00C21AF7">
          <w:rPr>
            <w:webHidden/>
          </w:rPr>
          <w:t>9</w:t>
        </w:r>
        <w:r>
          <w:rPr>
            <w:webHidden/>
          </w:rPr>
          <w:fldChar w:fldCharType="end"/>
        </w:r>
        <w:r w:rsidRPr="00F54A08">
          <w:rPr>
            <w:rStyle w:val="Hyperlink"/>
          </w:rPr>
          <w:fldChar w:fldCharType="end"/>
        </w:r>
      </w:ins>
    </w:p>
    <w:p w:rsidR="00C21AF7" w:rsidRDefault="00107FE2">
      <w:pPr>
        <w:pStyle w:val="TOC2"/>
        <w:tabs>
          <w:tab w:val="left" w:pos="1200"/>
        </w:tabs>
        <w:rPr>
          <w:ins w:id="59" w:author="Arunkumar" w:date="2009-11-24T18:55:00Z"/>
          <w:rFonts w:asciiTheme="minorHAnsi" w:eastAsiaTheme="minorEastAsia" w:hAnsiTheme="minorHAnsi" w:cstheme="minorBidi"/>
          <w:b w:val="0"/>
          <w:bCs w:val="0"/>
          <w:i w:val="0"/>
          <w:iCs w:val="0"/>
          <w:noProof/>
          <w:sz w:val="22"/>
          <w:szCs w:val="22"/>
        </w:rPr>
      </w:pPr>
      <w:ins w:id="60" w:author="Arunkumar" w:date="2009-11-24T18:55:00Z">
        <w:r w:rsidRPr="00F54A08">
          <w:rPr>
            <w:rStyle w:val="Hyperlink"/>
            <w:noProof/>
          </w:rPr>
          <w:fldChar w:fldCharType="begin"/>
        </w:r>
        <w:r w:rsidR="00C21AF7" w:rsidRPr="00F54A08">
          <w:rPr>
            <w:rStyle w:val="Hyperlink"/>
            <w:noProof/>
          </w:rPr>
          <w:instrText xml:space="preserve"> </w:instrText>
        </w:r>
        <w:r w:rsidR="00C21AF7">
          <w:rPr>
            <w:noProof/>
          </w:rPr>
          <w:instrText>HYPERLINK \l "_Toc246852266"</w:instrText>
        </w:r>
        <w:r w:rsidR="00C21AF7" w:rsidRPr="00F54A08">
          <w:rPr>
            <w:rStyle w:val="Hyperlink"/>
            <w:noProof/>
          </w:rPr>
          <w:instrText xml:space="preserve"> </w:instrText>
        </w:r>
        <w:r w:rsidRPr="00F54A08">
          <w:rPr>
            <w:rStyle w:val="Hyperlink"/>
            <w:noProof/>
          </w:rPr>
          <w:fldChar w:fldCharType="separate"/>
        </w:r>
        <w:r w:rsidR="00C21AF7" w:rsidRPr="00F54A08">
          <w:rPr>
            <w:rStyle w:val="Hyperlink"/>
            <w:noProof/>
          </w:rPr>
          <w:t>8.1</w:t>
        </w:r>
        <w:r w:rsidR="00C21AF7">
          <w:rPr>
            <w:rFonts w:asciiTheme="minorHAnsi" w:eastAsiaTheme="minorEastAsia" w:hAnsiTheme="minorHAnsi" w:cstheme="minorBidi"/>
            <w:b w:val="0"/>
            <w:bCs w:val="0"/>
            <w:i w:val="0"/>
            <w:iCs w:val="0"/>
            <w:noProof/>
            <w:sz w:val="22"/>
            <w:szCs w:val="22"/>
          </w:rPr>
          <w:tab/>
        </w:r>
        <w:r w:rsidR="00C21AF7" w:rsidRPr="00F54A08">
          <w:rPr>
            <w:rStyle w:val="Hyperlink"/>
            <w:noProof/>
          </w:rPr>
          <w:t>Writing a FusionComponent</w:t>
        </w:r>
        <w:r w:rsidR="00C21AF7">
          <w:rPr>
            <w:noProof/>
            <w:webHidden/>
          </w:rPr>
          <w:tab/>
        </w:r>
        <w:r>
          <w:rPr>
            <w:noProof/>
            <w:webHidden/>
          </w:rPr>
          <w:fldChar w:fldCharType="begin"/>
        </w:r>
        <w:r w:rsidR="00C21AF7">
          <w:rPr>
            <w:noProof/>
            <w:webHidden/>
          </w:rPr>
          <w:instrText xml:space="preserve"> PAGEREF _Toc246852266 \h </w:instrText>
        </w:r>
      </w:ins>
      <w:r>
        <w:rPr>
          <w:noProof/>
          <w:webHidden/>
        </w:rPr>
      </w:r>
      <w:r>
        <w:rPr>
          <w:noProof/>
          <w:webHidden/>
        </w:rPr>
        <w:fldChar w:fldCharType="separate"/>
      </w:r>
      <w:ins w:id="61" w:author="Arunkumar" w:date="2009-11-24T18:55:00Z">
        <w:r w:rsidR="00C21AF7">
          <w:rPr>
            <w:noProof/>
            <w:webHidden/>
          </w:rPr>
          <w:t>9</w:t>
        </w:r>
        <w:r>
          <w:rPr>
            <w:noProof/>
            <w:webHidden/>
          </w:rPr>
          <w:fldChar w:fldCharType="end"/>
        </w:r>
        <w:r w:rsidRPr="00F54A08">
          <w:rPr>
            <w:rStyle w:val="Hyperlink"/>
            <w:noProof/>
          </w:rPr>
          <w:fldChar w:fldCharType="end"/>
        </w:r>
      </w:ins>
    </w:p>
    <w:p w:rsidR="00C21AF7" w:rsidRDefault="00107FE2">
      <w:pPr>
        <w:pStyle w:val="TOC2"/>
        <w:tabs>
          <w:tab w:val="left" w:pos="1200"/>
        </w:tabs>
        <w:rPr>
          <w:ins w:id="62" w:author="Arunkumar" w:date="2009-11-24T18:55:00Z"/>
          <w:rFonts w:asciiTheme="minorHAnsi" w:eastAsiaTheme="minorEastAsia" w:hAnsiTheme="minorHAnsi" w:cstheme="minorBidi"/>
          <w:b w:val="0"/>
          <w:bCs w:val="0"/>
          <w:i w:val="0"/>
          <w:iCs w:val="0"/>
          <w:noProof/>
          <w:sz w:val="22"/>
          <w:szCs w:val="22"/>
        </w:rPr>
      </w:pPr>
      <w:ins w:id="63" w:author="Arunkumar" w:date="2009-11-24T18:55:00Z">
        <w:r w:rsidRPr="00F54A08">
          <w:rPr>
            <w:rStyle w:val="Hyperlink"/>
            <w:noProof/>
          </w:rPr>
          <w:fldChar w:fldCharType="begin"/>
        </w:r>
        <w:r w:rsidR="00C21AF7" w:rsidRPr="00F54A08">
          <w:rPr>
            <w:rStyle w:val="Hyperlink"/>
            <w:noProof/>
          </w:rPr>
          <w:instrText xml:space="preserve"> </w:instrText>
        </w:r>
        <w:r w:rsidR="00C21AF7">
          <w:rPr>
            <w:noProof/>
          </w:rPr>
          <w:instrText>HYPERLINK \l "_Toc246852267"</w:instrText>
        </w:r>
        <w:r w:rsidR="00C21AF7" w:rsidRPr="00F54A08">
          <w:rPr>
            <w:rStyle w:val="Hyperlink"/>
            <w:noProof/>
          </w:rPr>
          <w:instrText xml:space="preserve"> </w:instrText>
        </w:r>
        <w:r w:rsidRPr="00F54A08">
          <w:rPr>
            <w:rStyle w:val="Hyperlink"/>
            <w:noProof/>
          </w:rPr>
          <w:fldChar w:fldCharType="separate"/>
        </w:r>
        <w:r w:rsidR="00C21AF7" w:rsidRPr="00F54A08">
          <w:rPr>
            <w:rStyle w:val="Hyperlink"/>
            <w:noProof/>
          </w:rPr>
          <w:t>8.2</w:t>
        </w:r>
        <w:r w:rsidR="00C21AF7">
          <w:rPr>
            <w:rFonts w:asciiTheme="minorHAnsi" w:eastAsiaTheme="minorEastAsia" w:hAnsiTheme="minorHAnsi" w:cstheme="minorBidi"/>
            <w:b w:val="0"/>
            <w:bCs w:val="0"/>
            <w:i w:val="0"/>
            <w:iCs w:val="0"/>
            <w:noProof/>
            <w:sz w:val="22"/>
            <w:szCs w:val="22"/>
          </w:rPr>
          <w:tab/>
        </w:r>
        <w:r w:rsidR="00C21AF7" w:rsidRPr="00F54A08">
          <w:rPr>
            <w:rStyle w:val="Hyperlink"/>
            <w:noProof/>
          </w:rPr>
          <w:t>Writing a FusionEndpoint</w:t>
        </w:r>
        <w:r w:rsidR="00C21AF7">
          <w:rPr>
            <w:noProof/>
            <w:webHidden/>
          </w:rPr>
          <w:tab/>
        </w:r>
        <w:r>
          <w:rPr>
            <w:noProof/>
            <w:webHidden/>
          </w:rPr>
          <w:fldChar w:fldCharType="begin"/>
        </w:r>
        <w:r w:rsidR="00C21AF7">
          <w:rPr>
            <w:noProof/>
            <w:webHidden/>
          </w:rPr>
          <w:instrText xml:space="preserve"> PAGEREF _Toc246852267 \h </w:instrText>
        </w:r>
      </w:ins>
      <w:r>
        <w:rPr>
          <w:noProof/>
          <w:webHidden/>
        </w:rPr>
      </w:r>
      <w:r>
        <w:rPr>
          <w:noProof/>
          <w:webHidden/>
        </w:rPr>
        <w:fldChar w:fldCharType="separate"/>
      </w:r>
      <w:ins w:id="64" w:author="Arunkumar" w:date="2009-11-24T18:55:00Z">
        <w:r w:rsidR="00C21AF7">
          <w:rPr>
            <w:noProof/>
            <w:webHidden/>
          </w:rPr>
          <w:t>9</w:t>
        </w:r>
        <w:r>
          <w:rPr>
            <w:noProof/>
            <w:webHidden/>
          </w:rPr>
          <w:fldChar w:fldCharType="end"/>
        </w:r>
        <w:r w:rsidRPr="00F54A08">
          <w:rPr>
            <w:rStyle w:val="Hyperlink"/>
            <w:noProof/>
          </w:rPr>
          <w:fldChar w:fldCharType="end"/>
        </w:r>
      </w:ins>
    </w:p>
    <w:p w:rsidR="00C21AF7" w:rsidRDefault="00107FE2">
      <w:pPr>
        <w:pStyle w:val="TOC2"/>
        <w:tabs>
          <w:tab w:val="left" w:pos="1200"/>
        </w:tabs>
        <w:rPr>
          <w:ins w:id="65" w:author="Arunkumar" w:date="2009-11-24T18:55:00Z"/>
          <w:rFonts w:asciiTheme="minorHAnsi" w:eastAsiaTheme="minorEastAsia" w:hAnsiTheme="minorHAnsi" w:cstheme="minorBidi"/>
          <w:b w:val="0"/>
          <w:bCs w:val="0"/>
          <w:i w:val="0"/>
          <w:iCs w:val="0"/>
          <w:noProof/>
          <w:sz w:val="22"/>
          <w:szCs w:val="22"/>
        </w:rPr>
      </w:pPr>
      <w:ins w:id="66" w:author="Arunkumar" w:date="2009-11-24T18:55:00Z">
        <w:r w:rsidRPr="00F54A08">
          <w:rPr>
            <w:rStyle w:val="Hyperlink"/>
            <w:noProof/>
          </w:rPr>
          <w:fldChar w:fldCharType="begin"/>
        </w:r>
        <w:r w:rsidR="00C21AF7" w:rsidRPr="00F54A08">
          <w:rPr>
            <w:rStyle w:val="Hyperlink"/>
            <w:noProof/>
          </w:rPr>
          <w:instrText xml:space="preserve"> </w:instrText>
        </w:r>
        <w:r w:rsidR="00C21AF7">
          <w:rPr>
            <w:noProof/>
          </w:rPr>
          <w:instrText>HYPERLINK \l "_Toc246852268"</w:instrText>
        </w:r>
        <w:r w:rsidR="00C21AF7" w:rsidRPr="00F54A08">
          <w:rPr>
            <w:rStyle w:val="Hyperlink"/>
            <w:noProof/>
          </w:rPr>
          <w:instrText xml:space="preserve"> </w:instrText>
        </w:r>
        <w:r w:rsidRPr="00F54A08">
          <w:rPr>
            <w:rStyle w:val="Hyperlink"/>
            <w:noProof/>
          </w:rPr>
          <w:fldChar w:fldCharType="separate"/>
        </w:r>
        <w:r w:rsidR="00C21AF7" w:rsidRPr="00F54A08">
          <w:rPr>
            <w:rStyle w:val="Hyperlink"/>
            <w:noProof/>
          </w:rPr>
          <w:t>8.3</w:t>
        </w:r>
        <w:r w:rsidR="00C21AF7">
          <w:rPr>
            <w:rFonts w:asciiTheme="minorHAnsi" w:eastAsiaTheme="minorEastAsia" w:hAnsiTheme="minorHAnsi" w:cstheme="minorBidi"/>
            <w:b w:val="0"/>
            <w:bCs w:val="0"/>
            <w:i w:val="0"/>
            <w:iCs w:val="0"/>
            <w:noProof/>
            <w:sz w:val="22"/>
            <w:szCs w:val="22"/>
          </w:rPr>
          <w:tab/>
        </w:r>
        <w:r w:rsidR="00C21AF7" w:rsidRPr="00F54A08">
          <w:rPr>
            <w:rStyle w:val="Hyperlink"/>
            <w:noProof/>
          </w:rPr>
          <w:t>Writing a FusionProducer</w:t>
        </w:r>
        <w:r w:rsidR="00C21AF7">
          <w:rPr>
            <w:noProof/>
            <w:webHidden/>
          </w:rPr>
          <w:tab/>
        </w:r>
        <w:r>
          <w:rPr>
            <w:noProof/>
            <w:webHidden/>
          </w:rPr>
          <w:fldChar w:fldCharType="begin"/>
        </w:r>
        <w:r w:rsidR="00C21AF7">
          <w:rPr>
            <w:noProof/>
            <w:webHidden/>
          </w:rPr>
          <w:instrText xml:space="preserve"> PAGEREF _Toc246852268 \h </w:instrText>
        </w:r>
      </w:ins>
      <w:r>
        <w:rPr>
          <w:noProof/>
          <w:webHidden/>
        </w:rPr>
      </w:r>
      <w:r>
        <w:rPr>
          <w:noProof/>
          <w:webHidden/>
        </w:rPr>
        <w:fldChar w:fldCharType="separate"/>
      </w:r>
      <w:ins w:id="67" w:author="Arunkumar" w:date="2009-11-24T18:55:00Z">
        <w:r w:rsidR="00C21AF7">
          <w:rPr>
            <w:noProof/>
            <w:webHidden/>
          </w:rPr>
          <w:t>10</w:t>
        </w:r>
        <w:r>
          <w:rPr>
            <w:noProof/>
            <w:webHidden/>
          </w:rPr>
          <w:fldChar w:fldCharType="end"/>
        </w:r>
        <w:r w:rsidRPr="00F54A08">
          <w:rPr>
            <w:rStyle w:val="Hyperlink"/>
            <w:noProof/>
          </w:rPr>
          <w:fldChar w:fldCharType="end"/>
        </w:r>
      </w:ins>
    </w:p>
    <w:p w:rsidR="00C21AF7" w:rsidRDefault="00107FE2">
      <w:pPr>
        <w:pStyle w:val="TOC2"/>
        <w:tabs>
          <w:tab w:val="left" w:pos="1200"/>
        </w:tabs>
        <w:rPr>
          <w:ins w:id="68" w:author="Arunkumar" w:date="2009-11-24T18:55:00Z"/>
          <w:rFonts w:asciiTheme="minorHAnsi" w:eastAsiaTheme="minorEastAsia" w:hAnsiTheme="minorHAnsi" w:cstheme="minorBidi"/>
          <w:b w:val="0"/>
          <w:bCs w:val="0"/>
          <w:i w:val="0"/>
          <w:iCs w:val="0"/>
          <w:noProof/>
          <w:sz w:val="22"/>
          <w:szCs w:val="22"/>
        </w:rPr>
      </w:pPr>
      <w:ins w:id="69" w:author="Arunkumar" w:date="2009-11-24T18:55:00Z">
        <w:r w:rsidRPr="00F54A08">
          <w:rPr>
            <w:rStyle w:val="Hyperlink"/>
            <w:noProof/>
          </w:rPr>
          <w:fldChar w:fldCharType="begin"/>
        </w:r>
        <w:r w:rsidR="00C21AF7" w:rsidRPr="00F54A08">
          <w:rPr>
            <w:rStyle w:val="Hyperlink"/>
            <w:noProof/>
          </w:rPr>
          <w:instrText xml:space="preserve"> </w:instrText>
        </w:r>
        <w:r w:rsidR="00C21AF7">
          <w:rPr>
            <w:noProof/>
          </w:rPr>
          <w:instrText>HYPERLINK \l "_Toc246852269"</w:instrText>
        </w:r>
        <w:r w:rsidR="00C21AF7" w:rsidRPr="00F54A08">
          <w:rPr>
            <w:rStyle w:val="Hyperlink"/>
            <w:noProof/>
          </w:rPr>
          <w:instrText xml:space="preserve"> </w:instrText>
        </w:r>
        <w:r w:rsidRPr="00F54A08">
          <w:rPr>
            <w:rStyle w:val="Hyperlink"/>
            <w:noProof/>
          </w:rPr>
          <w:fldChar w:fldCharType="separate"/>
        </w:r>
        <w:r w:rsidR="00C21AF7" w:rsidRPr="00F54A08">
          <w:rPr>
            <w:rStyle w:val="Hyperlink"/>
            <w:noProof/>
          </w:rPr>
          <w:t>8.4</w:t>
        </w:r>
        <w:r w:rsidR="00C21AF7">
          <w:rPr>
            <w:rFonts w:asciiTheme="minorHAnsi" w:eastAsiaTheme="minorEastAsia" w:hAnsiTheme="minorHAnsi" w:cstheme="minorBidi"/>
            <w:b w:val="0"/>
            <w:bCs w:val="0"/>
            <w:i w:val="0"/>
            <w:iCs w:val="0"/>
            <w:noProof/>
            <w:sz w:val="22"/>
            <w:szCs w:val="22"/>
          </w:rPr>
          <w:tab/>
        </w:r>
        <w:r w:rsidR="00C21AF7" w:rsidRPr="00F54A08">
          <w:rPr>
            <w:rStyle w:val="Hyperlink"/>
            <w:noProof/>
          </w:rPr>
          <w:t>Writing a FusionConsumer</w:t>
        </w:r>
        <w:r w:rsidR="00C21AF7">
          <w:rPr>
            <w:noProof/>
            <w:webHidden/>
          </w:rPr>
          <w:tab/>
        </w:r>
        <w:r>
          <w:rPr>
            <w:noProof/>
            <w:webHidden/>
          </w:rPr>
          <w:fldChar w:fldCharType="begin"/>
        </w:r>
        <w:r w:rsidR="00C21AF7">
          <w:rPr>
            <w:noProof/>
            <w:webHidden/>
          </w:rPr>
          <w:instrText xml:space="preserve"> PAGEREF _Toc246852269 \h </w:instrText>
        </w:r>
      </w:ins>
      <w:r>
        <w:rPr>
          <w:noProof/>
          <w:webHidden/>
        </w:rPr>
      </w:r>
      <w:r>
        <w:rPr>
          <w:noProof/>
          <w:webHidden/>
        </w:rPr>
        <w:fldChar w:fldCharType="separate"/>
      </w:r>
      <w:ins w:id="70" w:author="Arunkumar" w:date="2009-11-24T18:55:00Z">
        <w:r w:rsidR="00C21AF7">
          <w:rPr>
            <w:noProof/>
            <w:webHidden/>
          </w:rPr>
          <w:t>10</w:t>
        </w:r>
        <w:r>
          <w:rPr>
            <w:noProof/>
            <w:webHidden/>
          </w:rPr>
          <w:fldChar w:fldCharType="end"/>
        </w:r>
        <w:r w:rsidRPr="00F54A08">
          <w:rPr>
            <w:rStyle w:val="Hyperlink"/>
            <w:noProof/>
          </w:rPr>
          <w:fldChar w:fldCharType="end"/>
        </w:r>
      </w:ins>
    </w:p>
    <w:p w:rsidR="00C21AF7" w:rsidRDefault="00107FE2">
      <w:pPr>
        <w:pStyle w:val="TOC1"/>
        <w:rPr>
          <w:ins w:id="71" w:author="Arunkumar" w:date="2009-11-24T18:55:00Z"/>
          <w:rFonts w:asciiTheme="minorHAnsi" w:eastAsiaTheme="minorEastAsia" w:hAnsiTheme="minorHAnsi" w:cstheme="minorBidi"/>
          <w:b w:val="0"/>
          <w:bCs w:val="0"/>
          <w:caps w:val="0"/>
          <w:sz w:val="22"/>
          <w:szCs w:val="22"/>
        </w:rPr>
      </w:pPr>
      <w:ins w:id="72" w:author="Arunkumar" w:date="2009-11-24T18:55:00Z">
        <w:r w:rsidRPr="00F54A08">
          <w:rPr>
            <w:rStyle w:val="Hyperlink"/>
          </w:rPr>
          <w:fldChar w:fldCharType="begin"/>
        </w:r>
        <w:r w:rsidR="00C21AF7" w:rsidRPr="00F54A08">
          <w:rPr>
            <w:rStyle w:val="Hyperlink"/>
          </w:rPr>
          <w:instrText xml:space="preserve"> </w:instrText>
        </w:r>
        <w:r w:rsidR="00C21AF7">
          <w:instrText>HYPERLINK \l "_Toc246852270"</w:instrText>
        </w:r>
        <w:r w:rsidR="00C21AF7" w:rsidRPr="00F54A08">
          <w:rPr>
            <w:rStyle w:val="Hyperlink"/>
          </w:rPr>
          <w:instrText xml:space="preserve"> </w:instrText>
        </w:r>
        <w:r w:rsidRPr="00F54A08">
          <w:rPr>
            <w:rStyle w:val="Hyperlink"/>
          </w:rPr>
          <w:fldChar w:fldCharType="separate"/>
        </w:r>
        <w:r w:rsidR="00C21AF7" w:rsidRPr="00F54A08">
          <w:rPr>
            <w:rStyle w:val="Hyperlink"/>
          </w:rPr>
          <w:t>9</w:t>
        </w:r>
        <w:r w:rsidR="00C21AF7">
          <w:rPr>
            <w:rFonts w:asciiTheme="minorHAnsi" w:eastAsiaTheme="minorEastAsia" w:hAnsiTheme="minorHAnsi" w:cstheme="minorBidi"/>
            <w:b w:val="0"/>
            <w:bCs w:val="0"/>
            <w:caps w:val="0"/>
            <w:sz w:val="22"/>
            <w:szCs w:val="22"/>
          </w:rPr>
          <w:tab/>
        </w:r>
        <w:r w:rsidR="00C21AF7" w:rsidRPr="00F54A08">
          <w:rPr>
            <w:rStyle w:val="Hyperlink"/>
          </w:rPr>
          <w:t>Error Handling</w:t>
        </w:r>
        <w:r w:rsidR="00C21AF7">
          <w:rPr>
            <w:webHidden/>
          </w:rPr>
          <w:tab/>
        </w:r>
        <w:r>
          <w:rPr>
            <w:webHidden/>
          </w:rPr>
          <w:fldChar w:fldCharType="begin"/>
        </w:r>
        <w:r w:rsidR="00C21AF7">
          <w:rPr>
            <w:webHidden/>
          </w:rPr>
          <w:instrText xml:space="preserve"> PAGEREF _Toc246852270 \h </w:instrText>
        </w:r>
      </w:ins>
      <w:r>
        <w:rPr>
          <w:webHidden/>
        </w:rPr>
      </w:r>
      <w:r>
        <w:rPr>
          <w:webHidden/>
        </w:rPr>
        <w:fldChar w:fldCharType="separate"/>
      </w:r>
      <w:ins w:id="73" w:author="Arunkumar" w:date="2009-11-24T18:55:00Z">
        <w:r w:rsidR="00C21AF7">
          <w:rPr>
            <w:webHidden/>
          </w:rPr>
          <w:t>10</w:t>
        </w:r>
        <w:r>
          <w:rPr>
            <w:webHidden/>
          </w:rPr>
          <w:fldChar w:fldCharType="end"/>
        </w:r>
        <w:r w:rsidRPr="00F54A08">
          <w:rPr>
            <w:rStyle w:val="Hyperlink"/>
          </w:rPr>
          <w:fldChar w:fldCharType="end"/>
        </w:r>
      </w:ins>
    </w:p>
    <w:p w:rsidR="00C21AF7" w:rsidRDefault="00107FE2">
      <w:pPr>
        <w:pStyle w:val="TOC1"/>
        <w:rPr>
          <w:ins w:id="74" w:author="Arunkumar" w:date="2009-11-24T18:55:00Z"/>
          <w:rFonts w:asciiTheme="minorHAnsi" w:eastAsiaTheme="minorEastAsia" w:hAnsiTheme="minorHAnsi" w:cstheme="minorBidi"/>
          <w:b w:val="0"/>
          <w:bCs w:val="0"/>
          <w:caps w:val="0"/>
          <w:sz w:val="22"/>
          <w:szCs w:val="22"/>
        </w:rPr>
      </w:pPr>
      <w:ins w:id="75" w:author="Arunkumar" w:date="2009-11-24T18:55:00Z">
        <w:r w:rsidRPr="00F54A08">
          <w:rPr>
            <w:rStyle w:val="Hyperlink"/>
          </w:rPr>
          <w:fldChar w:fldCharType="begin"/>
        </w:r>
        <w:r w:rsidR="00C21AF7" w:rsidRPr="00F54A08">
          <w:rPr>
            <w:rStyle w:val="Hyperlink"/>
          </w:rPr>
          <w:instrText xml:space="preserve"> </w:instrText>
        </w:r>
        <w:r w:rsidR="00C21AF7">
          <w:instrText>HYPERLINK \l "_Toc246852271"</w:instrText>
        </w:r>
        <w:r w:rsidR="00C21AF7" w:rsidRPr="00F54A08">
          <w:rPr>
            <w:rStyle w:val="Hyperlink"/>
          </w:rPr>
          <w:instrText xml:space="preserve"> </w:instrText>
        </w:r>
        <w:r w:rsidRPr="00F54A08">
          <w:rPr>
            <w:rStyle w:val="Hyperlink"/>
          </w:rPr>
          <w:fldChar w:fldCharType="separate"/>
        </w:r>
        <w:r w:rsidR="00C21AF7" w:rsidRPr="00F54A08">
          <w:rPr>
            <w:rStyle w:val="Hyperlink"/>
          </w:rPr>
          <w:t>10</w:t>
        </w:r>
        <w:r w:rsidR="00C21AF7">
          <w:rPr>
            <w:rFonts w:asciiTheme="minorHAnsi" w:eastAsiaTheme="minorEastAsia" w:hAnsiTheme="minorHAnsi" w:cstheme="minorBidi"/>
            <w:b w:val="0"/>
            <w:bCs w:val="0"/>
            <w:caps w:val="0"/>
            <w:sz w:val="22"/>
            <w:szCs w:val="22"/>
          </w:rPr>
          <w:tab/>
        </w:r>
        <w:r w:rsidR="00C21AF7" w:rsidRPr="00F54A08">
          <w:rPr>
            <w:rStyle w:val="Hyperlink"/>
          </w:rPr>
          <w:t>Examples</w:t>
        </w:r>
        <w:r w:rsidR="00C21AF7">
          <w:rPr>
            <w:webHidden/>
          </w:rPr>
          <w:tab/>
        </w:r>
        <w:r>
          <w:rPr>
            <w:webHidden/>
          </w:rPr>
          <w:fldChar w:fldCharType="begin"/>
        </w:r>
        <w:r w:rsidR="00C21AF7">
          <w:rPr>
            <w:webHidden/>
          </w:rPr>
          <w:instrText xml:space="preserve"> PAGEREF _Toc246852271 \h </w:instrText>
        </w:r>
      </w:ins>
      <w:r>
        <w:rPr>
          <w:webHidden/>
        </w:rPr>
      </w:r>
      <w:r>
        <w:rPr>
          <w:webHidden/>
        </w:rPr>
        <w:fldChar w:fldCharType="separate"/>
      </w:r>
      <w:ins w:id="76" w:author="Arunkumar" w:date="2009-11-24T18:55:00Z">
        <w:r w:rsidR="00C21AF7">
          <w:rPr>
            <w:webHidden/>
          </w:rPr>
          <w:t>11</w:t>
        </w:r>
        <w:r>
          <w:rPr>
            <w:webHidden/>
          </w:rPr>
          <w:fldChar w:fldCharType="end"/>
        </w:r>
        <w:r w:rsidRPr="00F54A08">
          <w:rPr>
            <w:rStyle w:val="Hyperlink"/>
          </w:rPr>
          <w:fldChar w:fldCharType="end"/>
        </w:r>
      </w:ins>
    </w:p>
    <w:p w:rsidR="00C21AF7" w:rsidRDefault="00107FE2">
      <w:pPr>
        <w:pStyle w:val="TOC2"/>
        <w:tabs>
          <w:tab w:val="left" w:pos="1200"/>
        </w:tabs>
        <w:rPr>
          <w:ins w:id="77" w:author="Arunkumar" w:date="2009-11-24T18:55:00Z"/>
          <w:rFonts w:asciiTheme="minorHAnsi" w:eastAsiaTheme="minorEastAsia" w:hAnsiTheme="minorHAnsi" w:cstheme="minorBidi"/>
          <w:b w:val="0"/>
          <w:bCs w:val="0"/>
          <w:i w:val="0"/>
          <w:iCs w:val="0"/>
          <w:noProof/>
          <w:sz w:val="22"/>
          <w:szCs w:val="22"/>
        </w:rPr>
      </w:pPr>
      <w:ins w:id="78" w:author="Arunkumar" w:date="2009-11-24T18:55:00Z">
        <w:r w:rsidRPr="00F54A08">
          <w:rPr>
            <w:rStyle w:val="Hyperlink"/>
            <w:noProof/>
          </w:rPr>
          <w:fldChar w:fldCharType="begin"/>
        </w:r>
        <w:r w:rsidR="00C21AF7" w:rsidRPr="00F54A08">
          <w:rPr>
            <w:rStyle w:val="Hyperlink"/>
            <w:noProof/>
          </w:rPr>
          <w:instrText xml:space="preserve"> </w:instrText>
        </w:r>
        <w:r w:rsidR="00C21AF7">
          <w:rPr>
            <w:noProof/>
          </w:rPr>
          <w:instrText>HYPERLINK \l "_Toc246852272"</w:instrText>
        </w:r>
        <w:r w:rsidR="00C21AF7" w:rsidRPr="00F54A08">
          <w:rPr>
            <w:rStyle w:val="Hyperlink"/>
            <w:noProof/>
          </w:rPr>
          <w:instrText xml:space="preserve"> </w:instrText>
        </w:r>
        <w:r w:rsidRPr="00F54A08">
          <w:rPr>
            <w:rStyle w:val="Hyperlink"/>
            <w:noProof/>
          </w:rPr>
          <w:fldChar w:fldCharType="separate"/>
        </w:r>
        <w:r w:rsidR="00C21AF7" w:rsidRPr="00F54A08">
          <w:rPr>
            <w:rStyle w:val="Hyperlink"/>
            <w:noProof/>
          </w:rPr>
          <w:t>10.1</w:t>
        </w:r>
        <w:r w:rsidR="00C21AF7">
          <w:rPr>
            <w:rFonts w:asciiTheme="minorHAnsi" w:eastAsiaTheme="minorEastAsia" w:hAnsiTheme="minorHAnsi" w:cstheme="minorBidi"/>
            <w:b w:val="0"/>
            <w:bCs w:val="0"/>
            <w:i w:val="0"/>
            <w:iCs w:val="0"/>
            <w:noProof/>
            <w:sz w:val="22"/>
            <w:szCs w:val="22"/>
          </w:rPr>
          <w:tab/>
        </w:r>
        <w:r w:rsidR="00C21AF7" w:rsidRPr="00F54A08">
          <w:rPr>
            <w:rStyle w:val="Hyperlink"/>
            <w:noProof/>
          </w:rPr>
          <w:t>Mediation Service</w:t>
        </w:r>
        <w:r w:rsidR="00C21AF7">
          <w:rPr>
            <w:noProof/>
            <w:webHidden/>
          </w:rPr>
          <w:tab/>
        </w:r>
        <w:r>
          <w:rPr>
            <w:noProof/>
            <w:webHidden/>
          </w:rPr>
          <w:fldChar w:fldCharType="begin"/>
        </w:r>
        <w:r w:rsidR="00C21AF7">
          <w:rPr>
            <w:noProof/>
            <w:webHidden/>
          </w:rPr>
          <w:instrText xml:space="preserve"> PAGEREF _Toc246852272 \h </w:instrText>
        </w:r>
      </w:ins>
      <w:r>
        <w:rPr>
          <w:noProof/>
          <w:webHidden/>
        </w:rPr>
      </w:r>
      <w:r>
        <w:rPr>
          <w:noProof/>
          <w:webHidden/>
        </w:rPr>
        <w:fldChar w:fldCharType="separate"/>
      </w:r>
      <w:ins w:id="79" w:author="Arunkumar" w:date="2009-11-24T18:55:00Z">
        <w:r w:rsidR="00C21AF7">
          <w:rPr>
            <w:noProof/>
            <w:webHidden/>
          </w:rPr>
          <w:t>11</w:t>
        </w:r>
        <w:r>
          <w:rPr>
            <w:noProof/>
            <w:webHidden/>
          </w:rPr>
          <w:fldChar w:fldCharType="end"/>
        </w:r>
        <w:r w:rsidRPr="00F54A08">
          <w:rPr>
            <w:rStyle w:val="Hyperlink"/>
            <w:noProof/>
          </w:rPr>
          <w:fldChar w:fldCharType="end"/>
        </w:r>
      </w:ins>
    </w:p>
    <w:p w:rsidR="00C21AF7" w:rsidRDefault="00107FE2">
      <w:pPr>
        <w:pStyle w:val="TOC2"/>
        <w:tabs>
          <w:tab w:val="left" w:pos="1200"/>
        </w:tabs>
        <w:rPr>
          <w:ins w:id="80" w:author="Arunkumar" w:date="2009-11-24T18:55:00Z"/>
          <w:rFonts w:asciiTheme="minorHAnsi" w:eastAsiaTheme="minorEastAsia" w:hAnsiTheme="minorHAnsi" w:cstheme="minorBidi"/>
          <w:b w:val="0"/>
          <w:bCs w:val="0"/>
          <w:i w:val="0"/>
          <w:iCs w:val="0"/>
          <w:noProof/>
          <w:sz w:val="22"/>
          <w:szCs w:val="22"/>
        </w:rPr>
      </w:pPr>
      <w:ins w:id="81" w:author="Arunkumar" w:date="2009-11-24T18:55:00Z">
        <w:r w:rsidRPr="00F54A08">
          <w:rPr>
            <w:rStyle w:val="Hyperlink"/>
            <w:noProof/>
          </w:rPr>
          <w:fldChar w:fldCharType="begin"/>
        </w:r>
        <w:r w:rsidR="00C21AF7" w:rsidRPr="00F54A08">
          <w:rPr>
            <w:rStyle w:val="Hyperlink"/>
            <w:noProof/>
          </w:rPr>
          <w:instrText xml:space="preserve"> </w:instrText>
        </w:r>
        <w:r w:rsidR="00C21AF7">
          <w:rPr>
            <w:noProof/>
          </w:rPr>
          <w:instrText>HYPERLINK \l "_Toc246852273"</w:instrText>
        </w:r>
        <w:r w:rsidR="00C21AF7" w:rsidRPr="00F54A08">
          <w:rPr>
            <w:rStyle w:val="Hyperlink"/>
            <w:noProof/>
          </w:rPr>
          <w:instrText xml:space="preserve"> </w:instrText>
        </w:r>
        <w:r w:rsidRPr="00F54A08">
          <w:rPr>
            <w:rStyle w:val="Hyperlink"/>
            <w:noProof/>
          </w:rPr>
          <w:fldChar w:fldCharType="separate"/>
        </w:r>
        <w:r w:rsidR="00C21AF7" w:rsidRPr="00F54A08">
          <w:rPr>
            <w:rStyle w:val="Hyperlink"/>
            <w:noProof/>
          </w:rPr>
          <w:t>10.2</w:t>
        </w:r>
        <w:r w:rsidR="00C21AF7">
          <w:rPr>
            <w:rFonts w:asciiTheme="minorHAnsi" w:eastAsiaTheme="minorEastAsia" w:hAnsiTheme="minorHAnsi" w:cstheme="minorBidi"/>
            <w:b w:val="0"/>
            <w:bCs w:val="0"/>
            <w:i w:val="0"/>
            <w:iCs w:val="0"/>
            <w:noProof/>
            <w:sz w:val="22"/>
            <w:szCs w:val="22"/>
          </w:rPr>
          <w:tab/>
        </w:r>
        <w:r w:rsidR="00C21AF7" w:rsidRPr="00F54A08">
          <w:rPr>
            <w:rStyle w:val="Hyperlink"/>
            <w:noProof/>
          </w:rPr>
          <w:t>Binding Component</w:t>
        </w:r>
        <w:r w:rsidR="00C21AF7">
          <w:rPr>
            <w:noProof/>
            <w:webHidden/>
          </w:rPr>
          <w:tab/>
        </w:r>
        <w:r>
          <w:rPr>
            <w:noProof/>
            <w:webHidden/>
          </w:rPr>
          <w:fldChar w:fldCharType="begin"/>
        </w:r>
        <w:r w:rsidR="00C21AF7">
          <w:rPr>
            <w:noProof/>
            <w:webHidden/>
          </w:rPr>
          <w:instrText xml:space="preserve"> PAGEREF _Toc246852273 \h </w:instrText>
        </w:r>
      </w:ins>
      <w:r>
        <w:rPr>
          <w:noProof/>
          <w:webHidden/>
        </w:rPr>
      </w:r>
      <w:r>
        <w:rPr>
          <w:noProof/>
          <w:webHidden/>
        </w:rPr>
        <w:fldChar w:fldCharType="separate"/>
      </w:r>
      <w:ins w:id="82" w:author="Arunkumar" w:date="2009-11-24T18:55:00Z">
        <w:r w:rsidR="00C21AF7">
          <w:rPr>
            <w:noProof/>
            <w:webHidden/>
          </w:rPr>
          <w:t>11</w:t>
        </w:r>
        <w:r>
          <w:rPr>
            <w:noProof/>
            <w:webHidden/>
          </w:rPr>
          <w:fldChar w:fldCharType="end"/>
        </w:r>
        <w:r w:rsidRPr="00F54A08">
          <w:rPr>
            <w:rStyle w:val="Hyperlink"/>
            <w:noProof/>
          </w:rPr>
          <w:fldChar w:fldCharType="end"/>
        </w:r>
      </w:ins>
    </w:p>
    <w:p w:rsidR="00C21AF7" w:rsidRDefault="00107FE2">
      <w:pPr>
        <w:pStyle w:val="TOC1"/>
        <w:rPr>
          <w:ins w:id="83" w:author="Arunkumar" w:date="2009-11-24T18:55:00Z"/>
          <w:rFonts w:asciiTheme="minorHAnsi" w:eastAsiaTheme="minorEastAsia" w:hAnsiTheme="minorHAnsi" w:cstheme="minorBidi"/>
          <w:b w:val="0"/>
          <w:bCs w:val="0"/>
          <w:caps w:val="0"/>
          <w:sz w:val="22"/>
          <w:szCs w:val="22"/>
        </w:rPr>
      </w:pPr>
      <w:ins w:id="84" w:author="Arunkumar" w:date="2009-11-24T18:55:00Z">
        <w:r w:rsidRPr="00F54A08">
          <w:rPr>
            <w:rStyle w:val="Hyperlink"/>
          </w:rPr>
          <w:fldChar w:fldCharType="begin"/>
        </w:r>
        <w:r w:rsidR="00C21AF7" w:rsidRPr="00F54A08">
          <w:rPr>
            <w:rStyle w:val="Hyperlink"/>
          </w:rPr>
          <w:instrText xml:space="preserve"> </w:instrText>
        </w:r>
        <w:r w:rsidR="00C21AF7">
          <w:instrText>HYPERLINK \l "_Toc246852274"</w:instrText>
        </w:r>
        <w:r w:rsidR="00C21AF7" w:rsidRPr="00F54A08">
          <w:rPr>
            <w:rStyle w:val="Hyperlink"/>
          </w:rPr>
          <w:instrText xml:space="preserve"> </w:instrText>
        </w:r>
        <w:r w:rsidRPr="00F54A08">
          <w:rPr>
            <w:rStyle w:val="Hyperlink"/>
          </w:rPr>
          <w:fldChar w:fldCharType="separate"/>
        </w:r>
        <w:r w:rsidR="00C21AF7" w:rsidRPr="00F54A08">
          <w:rPr>
            <w:rStyle w:val="Hyperlink"/>
          </w:rPr>
          <w:t>11</w:t>
        </w:r>
        <w:r w:rsidR="00C21AF7">
          <w:rPr>
            <w:rFonts w:asciiTheme="minorHAnsi" w:eastAsiaTheme="minorEastAsia" w:hAnsiTheme="minorHAnsi" w:cstheme="minorBidi"/>
            <w:b w:val="0"/>
            <w:bCs w:val="0"/>
            <w:caps w:val="0"/>
            <w:sz w:val="22"/>
            <w:szCs w:val="22"/>
          </w:rPr>
          <w:tab/>
        </w:r>
        <w:r w:rsidR="00C21AF7" w:rsidRPr="00F54A08">
          <w:rPr>
            <w:rStyle w:val="Hyperlink"/>
          </w:rPr>
          <w:t>JavaDoc for dependent classes</w:t>
        </w:r>
        <w:r w:rsidR="00C21AF7">
          <w:rPr>
            <w:webHidden/>
          </w:rPr>
          <w:tab/>
        </w:r>
        <w:r>
          <w:rPr>
            <w:webHidden/>
          </w:rPr>
          <w:fldChar w:fldCharType="begin"/>
        </w:r>
        <w:r w:rsidR="00C21AF7">
          <w:rPr>
            <w:webHidden/>
          </w:rPr>
          <w:instrText xml:space="preserve"> PAGEREF _Toc246852274 \h </w:instrText>
        </w:r>
      </w:ins>
      <w:r>
        <w:rPr>
          <w:webHidden/>
        </w:rPr>
      </w:r>
      <w:r>
        <w:rPr>
          <w:webHidden/>
        </w:rPr>
        <w:fldChar w:fldCharType="separate"/>
      </w:r>
      <w:ins w:id="85" w:author="Arunkumar" w:date="2009-11-24T18:55:00Z">
        <w:r w:rsidR="00C21AF7">
          <w:rPr>
            <w:webHidden/>
          </w:rPr>
          <w:t>11</w:t>
        </w:r>
        <w:r>
          <w:rPr>
            <w:webHidden/>
          </w:rPr>
          <w:fldChar w:fldCharType="end"/>
        </w:r>
        <w:r w:rsidRPr="00F54A08">
          <w:rPr>
            <w:rStyle w:val="Hyperlink"/>
          </w:rPr>
          <w:fldChar w:fldCharType="end"/>
        </w:r>
      </w:ins>
    </w:p>
    <w:p w:rsidR="00736205" w:rsidDel="00C21AF7" w:rsidRDefault="00107FE2">
      <w:pPr>
        <w:pStyle w:val="TOC1"/>
        <w:rPr>
          <w:del w:id="86" w:author="Arunkumar" w:date="2009-11-24T18:55:00Z"/>
          <w:rFonts w:asciiTheme="minorHAnsi" w:eastAsiaTheme="minorEastAsia" w:hAnsiTheme="minorHAnsi" w:cstheme="minorBidi"/>
          <w:b w:val="0"/>
          <w:bCs w:val="0"/>
          <w:caps w:val="0"/>
          <w:sz w:val="22"/>
          <w:szCs w:val="22"/>
        </w:rPr>
      </w:pPr>
      <w:del w:id="87" w:author="Arunkumar" w:date="2009-11-24T18:55:00Z">
        <w:r w:rsidRPr="00107FE2">
          <w:rPr>
            <w:rPrChange w:id="88" w:author="Arunkumar" w:date="2009-11-24T18:55:00Z">
              <w:rPr>
                <w:rStyle w:val="Hyperlink"/>
              </w:rPr>
            </w:rPrChange>
          </w:rPr>
          <w:delText>1</w:delText>
        </w:r>
        <w:r w:rsidR="00736205" w:rsidDel="00C21AF7">
          <w:rPr>
            <w:rFonts w:asciiTheme="minorHAnsi" w:eastAsiaTheme="minorEastAsia" w:hAnsiTheme="minorHAnsi" w:cstheme="minorBidi"/>
            <w:b w:val="0"/>
            <w:bCs w:val="0"/>
            <w:caps w:val="0"/>
            <w:sz w:val="22"/>
            <w:szCs w:val="22"/>
          </w:rPr>
          <w:tab/>
        </w:r>
        <w:r w:rsidRPr="00107FE2">
          <w:rPr>
            <w:rPrChange w:id="89" w:author="Arunkumar" w:date="2009-11-24T18:55:00Z">
              <w:rPr>
                <w:rStyle w:val="Hyperlink"/>
              </w:rPr>
            </w:rPrChange>
          </w:rPr>
          <w:delText>Introduction</w:delText>
        </w:r>
        <w:r w:rsidR="00736205" w:rsidDel="00C21AF7">
          <w:rPr>
            <w:webHidden/>
          </w:rPr>
          <w:tab/>
          <w:delText>5</w:delText>
        </w:r>
      </w:del>
    </w:p>
    <w:p w:rsidR="00736205" w:rsidDel="00C21AF7" w:rsidRDefault="00107FE2">
      <w:pPr>
        <w:pStyle w:val="TOC1"/>
        <w:rPr>
          <w:del w:id="90" w:author="Arunkumar" w:date="2009-11-24T18:55:00Z"/>
          <w:rFonts w:asciiTheme="minorHAnsi" w:eastAsiaTheme="minorEastAsia" w:hAnsiTheme="minorHAnsi" w:cstheme="minorBidi"/>
          <w:b w:val="0"/>
          <w:bCs w:val="0"/>
          <w:caps w:val="0"/>
          <w:sz w:val="22"/>
          <w:szCs w:val="22"/>
        </w:rPr>
      </w:pPr>
      <w:del w:id="91" w:author="Arunkumar" w:date="2009-11-24T18:55:00Z">
        <w:r w:rsidRPr="00107FE2">
          <w:rPr>
            <w:rPrChange w:id="92" w:author="Arunkumar" w:date="2009-11-24T18:55:00Z">
              <w:rPr>
                <w:rStyle w:val="Hyperlink"/>
              </w:rPr>
            </w:rPrChange>
          </w:rPr>
          <w:delText>2</w:delText>
        </w:r>
        <w:r w:rsidR="00736205" w:rsidDel="00C21AF7">
          <w:rPr>
            <w:rFonts w:asciiTheme="minorHAnsi" w:eastAsiaTheme="minorEastAsia" w:hAnsiTheme="minorHAnsi" w:cstheme="minorBidi"/>
            <w:b w:val="0"/>
            <w:bCs w:val="0"/>
            <w:caps w:val="0"/>
            <w:sz w:val="22"/>
            <w:szCs w:val="22"/>
          </w:rPr>
          <w:tab/>
        </w:r>
        <w:r w:rsidRPr="00107FE2">
          <w:rPr>
            <w:rPrChange w:id="93" w:author="Arunkumar" w:date="2009-11-24T18:55:00Z">
              <w:rPr>
                <w:rStyle w:val="Hyperlink"/>
              </w:rPr>
            </w:rPrChange>
          </w:rPr>
          <w:delText>Scope of the document</w:delText>
        </w:r>
        <w:r w:rsidR="00736205" w:rsidDel="00C21AF7">
          <w:rPr>
            <w:webHidden/>
          </w:rPr>
          <w:tab/>
          <w:delText>5</w:delText>
        </w:r>
      </w:del>
    </w:p>
    <w:p w:rsidR="00736205" w:rsidDel="00C21AF7" w:rsidRDefault="00107FE2">
      <w:pPr>
        <w:pStyle w:val="TOC1"/>
        <w:rPr>
          <w:del w:id="94" w:author="Arunkumar" w:date="2009-11-24T18:55:00Z"/>
          <w:rFonts w:asciiTheme="minorHAnsi" w:eastAsiaTheme="minorEastAsia" w:hAnsiTheme="minorHAnsi" w:cstheme="minorBidi"/>
          <w:b w:val="0"/>
          <w:bCs w:val="0"/>
          <w:caps w:val="0"/>
          <w:sz w:val="22"/>
          <w:szCs w:val="22"/>
        </w:rPr>
      </w:pPr>
      <w:del w:id="95" w:author="Arunkumar" w:date="2009-11-24T18:55:00Z">
        <w:r w:rsidRPr="00107FE2">
          <w:rPr>
            <w:rPrChange w:id="96" w:author="Arunkumar" w:date="2009-11-24T18:55:00Z">
              <w:rPr>
                <w:rStyle w:val="Hyperlink"/>
              </w:rPr>
            </w:rPrChange>
          </w:rPr>
          <w:delText>3</w:delText>
        </w:r>
        <w:r w:rsidR="00736205" w:rsidDel="00C21AF7">
          <w:rPr>
            <w:rFonts w:asciiTheme="minorHAnsi" w:eastAsiaTheme="minorEastAsia" w:hAnsiTheme="minorHAnsi" w:cstheme="minorBidi"/>
            <w:b w:val="0"/>
            <w:bCs w:val="0"/>
            <w:caps w:val="0"/>
            <w:sz w:val="22"/>
            <w:szCs w:val="22"/>
          </w:rPr>
          <w:tab/>
        </w:r>
        <w:r w:rsidRPr="00107FE2">
          <w:rPr>
            <w:rPrChange w:id="97" w:author="Arunkumar" w:date="2009-11-24T18:55:00Z">
              <w:rPr>
                <w:rStyle w:val="Hyperlink"/>
              </w:rPr>
            </w:rPrChange>
          </w:rPr>
          <w:delText>Assumptions</w:delText>
        </w:r>
        <w:r w:rsidR="00736205" w:rsidDel="00C21AF7">
          <w:rPr>
            <w:webHidden/>
          </w:rPr>
          <w:tab/>
          <w:delText>5</w:delText>
        </w:r>
      </w:del>
    </w:p>
    <w:p w:rsidR="00736205" w:rsidDel="00C21AF7" w:rsidRDefault="00107FE2">
      <w:pPr>
        <w:pStyle w:val="TOC1"/>
        <w:rPr>
          <w:del w:id="98" w:author="Arunkumar" w:date="2009-11-24T18:55:00Z"/>
          <w:rFonts w:asciiTheme="minorHAnsi" w:eastAsiaTheme="minorEastAsia" w:hAnsiTheme="minorHAnsi" w:cstheme="minorBidi"/>
          <w:b w:val="0"/>
          <w:bCs w:val="0"/>
          <w:caps w:val="0"/>
          <w:sz w:val="22"/>
          <w:szCs w:val="22"/>
        </w:rPr>
      </w:pPr>
      <w:del w:id="99" w:author="Arunkumar" w:date="2009-11-24T18:55:00Z">
        <w:r w:rsidRPr="00107FE2">
          <w:rPr>
            <w:rPrChange w:id="100" w:author="Arunkumar" w:date="2009-11-24T18:55:00Z">
              <w:rPr>
                <w:rStyle w:val="Hyperlink"/>
              </w:rPr>
            </w:rPrChange>
          </w:rPr>
          <w:delText>4</w:delText>
        </w:r>
        <w:r w:rsidR="00736205" w:rsidDel="00C21AF7">
          <w:rPr>
            <w:rFonts w:asciiTheme="minorHAnsi" w:eastAsiaTheme="minorEastAsia" w:hAnsiTheme="minorHAnsi" w:cstheme="minorBidi"/>
            <w:b w:val="0"/>
            <w:bCs w:val="0"/>
            <w:caps w:val="0"/>
            <w:sz w:val="22"/>
            <w:szCs w:val="22"/>
          </w:rPr>
          <w:tab/>
        </w:r>
        <w:r w:rsidRPr="00107FE2">
          <w:rPr>
            <w:rPrChange w:id="101" w:author="Arunkumar" w:date="2009-11-24T18:55:00Z">
              <w:rPr>
                <w:rStyle w:val="Hyperlink"/>
              </w:rPr>
            </w:rPrChange>
          </w:rPr>
          <w:delText>Abbreviation</w:delText>
        </w:r>
        <w:r w:rsidR="00736205" w:rsidDel="00C21AF7">
          <w:rPr>
            <w:webHidden/>
          </w:rPr>
          <w:tab/>
          <w:delText>5</w:delText>
        </w:r>
      </w:del>
    </w:p>
    <w:p w:rsidR="00736205" w:rsidDel="00C21AF7" w:rsidRDefault="00107FE2">
      <w:pPr>
        <w:pStyle w:val="TOC1"/>
        <w:rPr>
          <w:del w:id="102" w:author="Arunkumar" w:date="2009-11-24T18:55:00Z"/>
          <w:rFonts w:asciiTheme="minorHAnsi" w:eastAsiaTheme="minorEastAsia" w:hAnsiTheme="minorHAnsi" w:cstheme="minorBidi"/>
          <w:b w:val="0"/>
          <w:bCs w:val="0"/>
          <w:caps w:val="0"/>
          <w:sz w:val="22"/>
          <w:szCs w:val="22"/>
        </w:rPr>
      </w:pPr>
      <w:del w:id="103" w:author="Arunkumar" w:date="2009-11-24T18:55:00Z">
        <w:r w:rsidRPr="00107FE2">
          <w:rPr>
            <w:rPrChange w:id="104" w:author="Arunkumar" w:date="2009-11-24T18:55:00Z">
              <w:rPr>
                <w:rStyle w:val="Hyperlink"/>
              </w:rPr>
            </w:rPrChange>
          </w:rPr>
          <w:delText>5</w:delText>
        </w:r>
        <w:r w:rsidR="00736205" w:rsidDel="00C21AF7">
          <w:rPr>
            <w:rFonts w:asciiTheme="minorHAnsi" w:eastAsiaTheme="minorEastAsia" w:hAnsiTheme="minorHAnsi" w:cstheme="minorBidi"/>
            <w:b w:val="0"/>
            <w:bCs w:val="0"/>
            <w:caps w:val="0"/>
            <w:sz w:val="22"/>
            <w:szCs w:val="22"/>
          </w:rPr>
          <w:tab/>
        </w:r>
        <w:r w:rsidRPr="00107FE2">
          <w:rPr>
            <w:rPrChange w:id="105" w:author="Arunkumar" w:date="2009-11-24T18:55:00Z">
              <w:rPr>
                <w:rStyle w:val="Hyperlink"/>
              </w:rPr>
            </w:rPrChange>
          </w:rPr>
          <w:delText>Dependencies</w:delText>
        </w:r>
        <w:r w:rsidR="00736205" w:rsidDel="00C21AF7">
          <w:rPr>
            <w:webHidden/>
          </w:rPr>
          <w:tab/>
          <w:delText>5</w:delText>
        </w:r>
      </w:del>
    </w:p>
    <w:p w:rsidR="00736205" w:rsidDel="00C21AF7" w:rsidRDefault="00107FE2">
      <w:pPr>
        <w:pStyle w:val="TOC2"/>
        <w:tabs>
          <w:tab w:val="left" w:pos="1200"/>
        </w:tabs>
        <w:rPr>
          <w:del w:id="106" w:author="Arunkumar" w:date="2009-11-24T18:55:00Z"/>
          <w:rFonts w:asciiTheme="minorHAnsi" w:eastAsiaTheme="minorEastAsia" w:hAnsiTheme="minorHAnsi" w:cstheme="minorBidi"/>
          <w:b w:val="0"/>
          <w:bCs w:val="0"/>
          <w:i w:val="0"/>
          <w:iCs w:val="0"/>
          <w:noProof/>
          <w:sz w:val="22"/>
          <w:szCs w:val="22"/>
        </w:rPr>
      </w:pPr>
      <w:del w:id="107" w:author="Arunkumar" w:date="2009-11-24T18:55:00Z">
        <w:r w:rsidRPr="00107FE2">
          <w:rPr>
            <w:rPrChange w:id="108" w:author="Arunkumar" w:date="2009-11-24T18:55:00Z">
              <w:rPr>
                <w:rStyle w:val="Hyperlink"/>
                <w:noProof/>
              </w:rPr>
            </w:rPrChange>
          </w:rPr>
          <w:delText>5.1</w:delText>
        </w:r>
        <w:r w:rsidR="00736205" w:rsidDel="00C21AF7">
          <w:rPr>
            <w:rFonts w:asciiTheme="minorHAnsi" w:eastAsiaTheme="minorEastAsia" w:hAnsiTheme="minorHAnsi" w:cstheme="minorBidi"/>
            <w:b w:val="0"/>
            <w:bCs w:val="0"/>
            <w:i w:val="0"/>
            <w:iCs w:val="0"/>
            <w:noProof/>
            <w:sz w:val="22"/>
            <w:szCs w:val="22"/>
          </w:rPr>
          <w:tab/>
        </w:r>
        <w:r w:rsidRPr="00107FE2">
          <w:rPr>
            <w:rPrChange w:id="109" w:author="Arunkumar" w:date="2009-11-24T18:55:00Z">
              <w:rPr>
                <w:rStyle w:val="Hyperlink"/>
                <w:noProof/>
              </w:rPr>
            </w:rPrChange>
          </w:rPr>
          <w:delText>Parent</w:delText>
        </w:r>
        <w:r w:rsidR="00736205" w:rsidDel="00C21AF7">
          <w:rPr>
            <w:noProof/>
            <w:webHidden/>
          </w:rPr>
          <w:tab/>
          <w:delText>5</w:delText>
        </w:r>
      </w:del>
    </w:p>
    <w:p w:rsidR="00736205" w:rsidDel="00C21AF7" w:rsidRDefault="00107FE2">
      <w:pPr>
        <w:pStyle w:val="TOC3"/>
        <w:tabs>
          <w:tab w:val="left" w:pos="1400"/>
        </w:tabs>
        <w:rPr>
          <w:del w:id="110" w:author="Arunkumar" w:date="2009-11-24T18:55:00Z"/>
          <w:rFonts w:asciiTheme="minorHAnsi" w:eastAsiaTheme="minorEastAsia" w:hAnsiTheme="minorHAnsi" w:cstheme="minorBidi"/>
          <w:i w:val="0"/>
          <w:iCs w:val="0"/>
          <w:noProof/>
          <w:sz w:val="22"/>
          <w:szCs w:val="22"/>
        </w:rPr>
      </w:pPr>
      <w:del w:id="111" w:author="Arunkumar" w:date="2009-11-24T18:55:00Z">
        <w:r w:rsidRPr="00107FE2">
          <w:rPr>
            <w:rPrChange w:id="112" w:author="Arunkumar" w:date="2009-11-24T18:55:00Z">
              <w:rPr>
                <w:rStyle w:val="Hyperlink"/>
                <w:noProof/>
              </w:rPr>
            </w:rPrChange>
          </w:rPr>
          <w:delText>5.1.1</w:delText>
        </w:r>
        <w:r w:rsidR="00736205" w:rsidDel="00C21AF7">
          <w:rPr>
            <w:rFonts w:asciiTheme="minorHAnsi" w:eastAsiaTheme="minorEastAsia" w:hAnsiTheme="minorHAnsi" w:cstheme="minorBidi"/>
            <w:i w:val="0"/>
            <w:iCs w:val="0"/>
            <w:noProof/>
            <w:sz w:val="22"/>
            <w:szCs w:val="22"/>
          </w:rPr>
          <w:tab/>
        </w:r>
        <w:r w:rsidRPr="00107FE2">
          <w:rPr>
            <w:rPrChange w:id="113" w:author="Arunkumar" w:date="2009-11-24T18:55:00Z">
              <w:rPr>
                <w:rStyle w:val="Hyperlink"/>
                <w:noProof/>
              </w:rPr>
            </w:rPrChange>
          </w:rPr>
          <w:delText>Artifact</w:delText>
        </w:r>
        <w:r w:rsidR="00736205" w:rsidDel="00C21AF7">
          <w:rPr>
            <w:noProof/>
            <w:webHidden/>
          </w:rPr>
          <w:tab/>
          <w:delText>6</w:delText>
        </w:r>
      </w:del>
    </w:p>
    <w:p w:rsidR="00736205" w:rsidDel="00C21AF7" w:rsidRDefault="00107FE2">
      <w:pPr>
        <w:pStyle w:val="TOC2"/>
        <w:tabs>
          <w:tab w:val="left" w:pos="1200"/>
        </w:tabs>
        <w:rPr>
          <w:del w:id="114" w:author="Arunkumar" w:date="2009-11-24T18:55:00Z"/>
          <w:rFonts w:asciiTheme="minorHAnsi" w:eastAsiaTheme="minorEastAsia" w:hAnsiTheme="minorHAnsi" w:cstheme="minorBidi"/>
          <w:b w:val="0"/>
          <w:bCs w:val="0"/>
          <w:i w:val="0"/>
          <w:iCs w:val="0"/>
          <w:noProof/>
          <w:sz w:val="22"/>
          <w:szCs w:val="22"/>
        </w:rPr>
      </w:pPr>
      <w:del w:id="115" w:author="Arunkumar" w:date="2009-11-24T18:55:00Z">
        <w:r w:rsidRPr="00107FE2">
          <w:rPr>
            <w:rPrChange w:id="116" w:author="Arunkumar" w:date="2009-11-24T18:55:00Z">
              <w:rPr>
                <w:rStyle w:val="Hyperlink"/>
                <w:noProof/>
              </w:rPr>
            </w:rPrChange>
          </w:rPr>
          <w:delText>5.2</w:delText>
        </w:r>
        <w:r w:rsidR="00736205" w:rsidDel="00C21AF7">
          <w:rPr>
            <w:rFonts w:asciiTheme="minorHAnsi" w:eastAsiaTheme="minorEastAsia" w:hAnsiTheme="minorHAnsi" w:cstheme="minorBidi"/>
            <w:b w:val="0"/>
            <w:bCs w:val="0"/>
            <w:i w:val="0"/>
            <w:iCs w:val="0"/>
            <w:noProof/>
            <w:sz w:val="22"/>
            <w:szCs w:val="22"/>
          </w:rPr>
          <w:tab/>
        </w:r>
        <w:r w:rsidRPr="00107FE2">
          <w:rPr>
            <w:rPrChange w:id="117" w:author="Arunkumar" w:date="2009-11-24T18:55:00Z">
              <w:rPr>
                <w:rStyle w:val="Hyperlink"/>
                <w:noProof/>
              </w:rPr>
            </w:rPrChange>
          </w:rPr>
          <w:delText>Commons</w:delText>
        </w:r>
        <w:r w:rsidR="00736205" w:rsidDel="00C21AF7">
          <w:rPr>
            <w:noProof/>
            <w:webHidden/>
          </w:rPr>
          <w:tab/>
          <w:delText>6</w:delText>
        </w:r>
      </w:del>
    </w:p>
    <w:p w:rsidR="00736205" w:rsidDel="00C21AF7" w:rsidRDefault="00107FE2">
      <w:pPr>
        <w:pStyle w:val="TOC3"/>
        <w:tabs>
          <w:tab w:val="left" w:pos="1400"/>
        </w:tabs>
        <w:rPr>
          <w:del w:id="118" w:author="Arunkumar" w:date="2009-11-24T18:55:00Z"/>
          <w:rFonts w:asciiTheme="minorHAnsi" w:eastAsiaTheme="minorEastAsia" w:hAnsiTheme="minorHAnsi" w:cstheme="minorBidi"/>
          <w:i w:val="0"/>
          <w:iCs w:val="0"/>
          <w:noProof/>
          <w:sz w:val="22"/>
          <w:szCs w:val="22"/>
        </w:rPr>
      </w:pPr>
      <w:del w:id="119" w:author="Arunkumar" w:date="2009-11-24T18:55:00Z">
        <w:r w:rsidRPr="00107FE2">
          <w:rPr>
            <w:rPrChange w:id="120" w:author="Arunkumar" w:date="2009-11-24T18:55:00Z">
              <w:rPr>
                <w:rStyle w:val="Hyperlink"/>
                <w:noProof/>
              </w:rPr>
            </w:rPrChange>
          </w:rPr>
          <w:delText>5.2.1</w:delText>
        </w:r>
        <w:r w:rsidR="00736205" w:rsidDel="00C21AF7">
          <w:rPr>
            <w:rFonts w:asciiTheme="minorHAnsi" w:eastAsiaTheme="minorEastAsia" w:hAnsiTheme="minorHAnsi" w:cstheme="minorBidi"/>
            <w:i w:val="0"/>
            <w:iCs w:val="0"/>
            <w:noProof/>
            <w:sz w:val="22"/>
            <w:szCs w:val="22"/>
          </w:rPr>
          <w:tab/>
        </w:r>
        <w:r w:rsidRPr="00107FE2">
          <w:rPr>
            <w:rPrChange w:id="121" w:author="Arunkumar" w:date="2009-11-24T18:55:00Z">
              <w:rPr>
                <w:rStyle w:val="Hyperlink"/>
                <w:noProof/>
              </w:rPr>
            </w:rPrChange>
          </w:rPr>
          <w:delText>API</w:delText>
        </w:r>
        <w:r w:rsidR="00736205" w:rsidDel="00C21AF7">
          <w:rPr>
            <w:noProof/>
            <w:webHidden/>
          </w:rPr>
          <w:tab/>
          <w:delText>6</w:delText>
        </w:r>
      </w:del>
    </w:p>
    <w:p w:rsidR="00736205" w:rsidDel="00C21AF7" w:rsidRDefault="00107FE2">
      <w:pPr>
        <w:pStyle w:val="TOC3"/>
        <w:tabs>
          <w:tab w:val="left" w:pos="1400"/>
        </w:tabs>
        <w:rPr>
          <w:del w:id="122" w:author="Arunkumar" w:date="2009-11-24T18:55:00Z"/>
          <w:rFonts w:asciiTheme="minorHAnsi" w:eastAsiaTheme="minorEastAsia" w:hAnsiTheme="minorHAnsi" w:cstheme="minorBidi"/>
          <w:i w:val="0"/>
          <w:iCs w:val="0"/>
          <w:noProof/>
          <w:sz w:val="22"/>
          <w:szCs w:val="22"/>
        </w:rPr>
      </w:pPr>
      <w:del w:id="123" w:author="Arunkumar" w:date="2009-11-24T18:55:00Z">
        <w:r w:rsidRPr="00107FE2">
          <w:rPr>
            <w:rPrChange w:id="124" w:author="Arunkumar" w:date="2009-11-24T18:55:00Z">
              <w:rPr>
                <w:rStyle w:val="Hyperlink"/>
                <w:noProof/>
              </w:rPr>
            </w:rPrChange>
          </w:rPr>
          <w:delText>5.2.2</w:delText>
        </w:r>
        <w:r w:rsidR="00736205" w:rsidDel="00C21AF7">
          <w:rPr>
            <w:rFonts w:asciiTheme="minorHAnsi" w:eastAsiaTheme="minorEastAsia" w:hAnsiTheme="minorHAnsi" w:cstheme="minorBidi"/>
            <w:i w:val="0"/>
            <w:iCs w:val="0"/>
            <w:noProof/>
            <w:sz w:val="22"/>
            <w:szCs w:val="22"/>
          </w:rPr>
          <w:tab/>
        </w:r>
        <w:r w:rsidRPr="00107FE2">
          <w:rPr>
            <w:rPrChange w:id="125" w:author="Arunkumar" w:date="2009-11-24T18:55:00Z">
              <w:rPr>
                <w:rStyle w:val="Hyperlink"/>
                <w:noProof/>
              </w:rPr>
            </w:rPrChange>
          </w:rPr>
          <w:delText>Artifact</w:delText>
        </w:r>
        <w:r w:rsidR="00736205" w:rsidDel="00C21AF7">
          <w:rPr>
            <w:noProof/>
            <w:webHidden/>
          </w:rPr>
          <w:tab/>
          <w:delText>7</w:delText>
        </w:r>
      </w:del>
    </w:p>
    <w:p w:rsidR="00736205" w:rsidDel="00C21AF7" w:rsidRDefault="00107FE2">
      <w:pPr>
        <w:pStyle w:val="TOC1"/>
        <w:rPr>
          <w:del w:id="126" w:author="Arunkumar" w:date="2009-11-24T18:55:00Z"/>
          <w:rFonts w:asciiTheme="minorHAnsi" w:eastAsiaTheme="minorEastAsia" w:hAnsiTheme="minorHAnsi" w:cstheme="minorBidi"/>
          <w:b w:val="0"/>
          <w:bCs w:val="0"/>
          <w:caps w:val="0"/>
          <w:sz w:val="22"/>
          <w:szCs w:val="22"/>
        </w:rPr>
      </w:pPr>
      <w:del w:id="127" w:author="Arunkumar" w:date="2009-11-24T18:55:00Z">
        <w:r w:rsidRPr="00107FE2">
          <w:rPr>
            <w:rPrChange w:id="128" w:author="Arunkumar" w:date="2009-11-24T18:55:00Z">
              <w:rPr>
                <w:rStyle w:val="Hyperlink"/>
              </w:rPr>
            </w:rPrChange>
          </w:rPr>
          <w:delText>6</w:delText>
        </w:r>
        <w:r w:rsidR="00736205" w:rsidDel="00C21AF7">
          <w:rPr>
            <w:rFonts w:asciiTheme="minorHAnsi" w:eastAsiaTheme="minorEastAsia" w:hAnsiTheme="minorHAnsi" w:cstheme="minorBidi"/>
            <w:b w:val="0"/>
            <w:bCs w:val="0"/>
            <w:caps w:val="0"/>
            <w:sz w:val="22"/>
            <w:szCs w:val="22"/>
          </w:rPr>
          <w:tab/>
        </w:r>
        <w:r w:rsidRPr="00107FE2">
          <w:rPr>
            <w:rPrChange w:id="129" w:author="Arunkumar" w:date="2009-11-24T18:55:00Z">
              <w:rPr>
                <w:rStyle w:val="Hyperlink"/>
              </w:rPr>
            </w:rPrChange>
          </w:rPr>
          <w:delText>OSGi-Fying</w:delText>
        </w:r>
        <w:r w:rsidR="00736205" w:rsidDel="00C21AF7">
          <w:rPr>
            <w:webHidden/>
          </w:rPr>
          <w:tab/>
          <w:delText>8</w:delText>
        </w:r>
      </w:del>
    </w:p>
    <w:p w:rsidR="00736205" w:rsidDel="00C21AF7" w:rsidRDefault="00107FE2">
      <w:pPr>
        <w:pStyle w:val="TOC1"/>
        <w:rPr>
          <w:del w:id="130" w:author="Arunkumar" w:date="2009-11-24T18:55:00Z"/>
          <w:rFonts w:asciiTheme="minorHAnsi" w:eastAsiaTheme="minorEastAsia" w:hAnsiTheme="minorHAnsi" w:cstheme="minorBidi"/>
          <w:b w:val="0"/>
          <w:bCs w:val="0"/>
          <w:caps w:val="0"/>
          <w:sz w:val="22"/>
          <w:szCs w:val="22"/>
        </w:rPr>
      </w:pPr>
      <w:del w:id="131" w:author="Arunkumar" w:date="2009-11-24T18:55:00Z">
        <w:r w:rsidRPr="00107FE2">
          <w:rPr>
            <w:rPrChange w:id="132" w:author="Arunkumar" w:date="2009-11-24T18:55:00Z">
              <w:rPr>
                <w:rStyle w:val="Hyperlink"/>
              </w:rPr>
            </w:rPrChange>
          </w:rPr>
          <w:delText>7</w:delText>
        </w:r>
        <w:r w:rsidR="00736205" w:rsidDel="00C21AF7">
          <w:rPr>
            <w:rFonts w:asciiTheme="minorHAnsi" w:eastAsiaTheme="minorEastAsia" w:hAnsiTheme="minorHAnsi" w:cstheme="minorBidi"/>
            <w:b w:val="0"/>
            <w:bCs w:val="0"/>
            <w:caps w:val="0"/>
            <w:sz w:val="22"/>
            <w:szCs w:val="22"/>
          </w:rPr>
          <w:tab/>
        </w:r>
        <w:r w:rsidRPr="00107FE2">
          <w:rPr>
            <w:rPrChange w:id="133" w:author="Arunkumar" w:date="2009-11-24T18:55:00Z">
              <w:rPr>
                <w:rStyle w:val="Hyperlink"/>
              </w:rPr>
            </w:rPrChange>
          </w:rPr>
          <w:delText>Writing Mediation Service</w:delText>
        </w:r>
        <w:r w:rsidR="00736205" w:rsidDel="00C21AF7">
          <w:rPr>
            <w:webHidden/>
          </w:rPr>
          <w:tab/>
          <w:delText>8</w:delText>
        </w:r>
      </w:del>
    </w:p>
    <w:p w:rsidR="00736205" w:rsidDel="00C21AF7" w:rsidRDefault="00107FE2">
      <w:pPr>
        <w:pStyle w:val="TOC2"/>
        <w:tabs>
          <w:tab w:val="left" w:pos="1200"/>
        </w:tabs>
        <w:rPr>
          <w:del w:id="134" w:author="Arunkumar" w:date="2009-11-24T18:55:00Z"/>
          <w:rFonts w:asciiTheme="minorHAnsi" w:eastAsiaTheme="minorEastAsia" w:hAnsiTheme="minorHAnsi" w:cstheme="minorBidi"/>
          <w:b w:val="0"/>
          <w:bCs w:val="0"/>
          <w:i w:val="0"/>
          <w:iCs w:val="0"/>
          <w:noProof/>
          <w:sz w:val="22"/>
          <w:szCs w:val="22"/>
        </w:rPr>
      </w:pPr>
      <w:del w:id="135" w:author="Arunkumar" w:date="2009-11-24T18:55:00Z">
        <w:r w:rsidRPr="00107FE2">
          <w:rPr>
            <w:rPrChange w:id="136" w:author="Arunkumar" w:date="2009-11-24T18:55:00Z">
              <w:rPr>
                <w:rStyle w:val="Hyperlink"/>
                <w:noProof/>
              </w:rPr>
            </w:rPrChange>
          </w:rPr>
          <w:delText>7.1</w:delText>
        </w:r>
        <w:r w:rsidR="00736205" w:rsidDel="00C21AF7">
          <w:rPr>
            <w:rFonts w:asciiTheme="minorHAnsi" w:eastAsiaTheme="minorEastAsia" w:hAnsiTheme="minorHAnsi" w:cstheme="minorBidi"/>
            <w:b w:val="0"/>
            <w:bCs w:val="0"/>
            <w:i w:val="0"/>
            <w:iCs w:val="0"/>
            <w:noProof/>
            <w:sz w:val="22"/>
            <w:szCs w:val="22"/>
          </w:rPr>
          <w:tab/>
        </w:r>
        <w:r w:rsidRPr="00107FE2">
          <w:rPr>
            <w:rPrChange w:id="137" w:author="Arunkumar" w:date="2009-11-24T18:55:00Z">
              <w:rPr>
                <w:rStyle w:val="Hyperlink"/>
                <w:noProof/>
              </w:rPr>
            </w:rPrChange>
          </w:rPr>
          <w:delText>Registering Service</w:delText>
        </w:r>
        <w:r w:rsidR="00736205" w:rsidDel="00C21AF7">
          <w:rPr>
            <w:noProof/>
            <w:webHidden/>
          </w:rPr>
          <w:tab/>
          <w:delText>8</w:delText>
        </w:r>
      </w:del>
    </w:p>
    <w:p w:rsidR="00736205" w:rsidDel="00C21AF7" w:rsidRDefault="00107FE2">
      <w:pPr>
        <w:pStyle w:val="TOC2"/>
        <w:tabs>
          <w:tab w:val="left" w:pos="1200"/>
        </w:tabs>
        <w:rPr>
          <w:del w:id="138" w:author="Arunkumar" w:date="2009-11-24T18:55:00Z"/>
          <w:rFonts w:asciiTheme="minorHAnsi" w:eastAsiaTheme="minorEastAsia" w:hAnsiTheme="minorHAnsi" w:cstheme="minorBidi"/>
          <w:b w:val="0"/>
          <w:bCs w:val="0"/>
          <w:i w:val="0"/>
          <w:iCs w:val="0"/>
          <w:noProof/>
          <w:sz w:val="22"/>
          <w:szCs w:val="22"/>
        </w:rPr>
      </w:pPr>
      <w:del w:id="139" w:author="Arunkumar" w:date="2009-11-24T18:55:00Z">
        <w:r w:rsidRPr="00107FE2">
          <w:rPr>
            <w:rPrChange w:id="140" w:author="Arunkumar" w:date="2009-11-24T18:55:00Z">
              <w:rPr>
                <w:rStyle w:val="Hyperlink"/>
                <w:noProof/>
              </w:rPr>
            </w:rPrChange>
          </w:rPr>
          <w:delText>7.2</w:delText>
        </w:r>
        <w:r w:rsidR="00736205" w:rsidDel="00C21AF7">
          <w:rPr>
            <w:rFonts w:asciiTheme="minorHAnsi" w:eastAsiaTheme="minorEastAsia" w:hAnsiTheme="minorHAnsi" w:cstheme="minorBidi"/>
            <w:b w:val="0"/>
            <w:bCs w:val="0"/>
            <w:i w:val="0"/>
            <w:iCs w:val="0"/>
            <w:noProof/>
            <w:sz w:val="22"/>
            <w:szCs w:val="22"/>
          </w:rPr>
          <w:tab/>
        </w:r>
        <w:r w:rsidRPr="00107FE2">
          <w:rPr>
            <w:rPrChange w:id="141" w:author="Arunkumar" w:date="2009-11-24T18:55:00Z">
              <w:rPr>
                <w:rStyle w:val="Hyperlink"/>
                <w:noProof/>
              </w:rPr>
            </w:rPrChange>
          </w:rPr>
          <w:delText>Complex Configuration</w:delText>
        </w:r>
        <w:r w:rsidR="00736205" w:rsidDel="00C21AF7">
          <w:rPr>
            <w:noProof/>
            <w:webHidden/>
          </w:rPr>
          <w:tab/>
          <w:delText>9</w:delText>
        </w:r>
      </w:del>
    </w:p>
    <w:p w:rsidR="00736205" w:rsidDel="00C21AF7" w:rsidRDefault="00107FE2">
      <w:pPr>
        <w:pStyle w:val="TOC1"/>
        <w:rPr>
          <w:del w:id="142" w:author="Arunkumar" w:date="2009-11-24T18:55:00Z"/>
          <w:rFonts w:asciiTheme="minorHAnsi" w:eastAsiaTheme="minorEastAsia" w:hAnsiTheme="minorHAnsi" w:cstheme="minorBidi"/>
          <w:b w:val="0"/>
          <w:bCs w:val="0"/>
          <w:caps w:val="0"/>
          <w:sz w:val="22"/>
          <w:szCs w:val="22"/>
        </w:rPr>
      </w:pPr>
      <w:del w:id="143" w:author="Arunkumar" w:date="2009-11-24T18:55:00Z">
        <w:r w:rsidRPr="00107FE2">
          <w:rPr>
            <w:rPrChange w:id="144" w:author="Arunkumar" w:date="2009-11-24T18:55:00Z">
              <w:rPr>
                <w:rStyle w:val="Hyperlink"/>
              </w:rPr>
            </w:rPrChange>
          </w:rPr>
          <w:delText>8</w:delText>
        </w:r>
        <w:r w:rsidR="00736205" w:rsidDel="00C21AF7">
          <w:rPr>
            <w:rFonts w:asciiTheme="minorHAnsi" w:eastAsiaTheme="minorEastAsia" w:hAnsiTheme="minorHAnsi" w:cstheme="minorBidi"/>
            <w:b w:val="0"/>
            <w:bCs w:val="0"/>
            <w:caps w:val="0"/>
            <w:sz w:val="22"/>
            <w:szCs w:val="22"/>
          </w:rPr>
          <w:tab/>
        </w:r>
        <w:r w:rsidRPr="00107FE2">
          <w:rPr>
            <w:rPrChange w:id="145" w:author="Arunkumar" w:date="2009-11-24T18:55:00Z">
              <w:rPr>
                <w:rStyle w:val="Hyperlink"/>
              </w:rPr>
            </w:rPrChange>
          </w:rPr>
          <w:delText>Writing Binding Component</w:delText>
        </w:r>
        <w:r w:rsidR="00736205" w:rsidDel="00C21AF7">
          <w:rPr>
            <w:webHidden/>
          </w:rPr>
          <w:tab/>
          <w:delText>9</w:delText>
        </w:r>
      </w:del>
    </w:p>
    <w:p w:rsidR="00736205" w:rsidDel="00C21AF7" w:rsidRDefault="00107FE2">
      <w:pPr>
        <w:pStyle w:val="TOC1"/>
        <w:rPr>
          <w:del w:id="146" w:author="Arunkumar" w:date="2009-11-24T18:55:00Z"/>
          <w:rFonts w:asciiTheme="minorHAnsi" w:eastAsiaTheme="minorEastAsia" w:hAnsiTheme="minorHAnsi" w:cstheme="minorBidi"/>
          <w:b w:val="0"/>
          <w:bCs w:val="0"/>
          <w:caps w:val="0"/>
          <w:sz w:val="22"/>
          <w:szCs w:val="22"/>
        </w:rPr>
      </w:pPr>
      <w:del w:id="147" w:author="Arunkumar" w:date="2009-11-24T18:55:00Z">
        <w:r w:rsidRPr="00107FE2">
          <w:rPr>
            <w:rPrChange w:id="148" w:author="Arunkumar" w:date="2009-11-24T18:55:00Z">
              <w:rPr>
                <w:rStyle w:val="Hyperlink"/>
              </w:rPr>
            </w:rPrChange>
          </w:rPr>
          <w:delText>9</w:delText>
        </w:r>
        <w:r w:rsidR="00736205" w:rsidDel="00C21AF7">
          <w:rPr>
            <w:rFonts w:asciiTheme="minorHAnsi" w:eastAsiaTheme="minorEastAsia" w:hAnsiTheme="minorHAnsi" w:cstheme="minorBidi"/>
            <w:b w:val="0"/>
            <w:bCs w:val="0"/>
            <w:caps w:val="0"/>
            <w:sz w:val="22"/>
            <w:szCs w:val="22"/>
          </w:rPr>
          <w:tab/>
        </w:r>
        <w:r w:rsidRPr="00107FE2">
          <w:rPr>
            <w:rPrChange w:id="149" w:author="Arunkumar" w:date="2009-11-24T18:55:00Z">
              <w:rPr>
                <w:rStyle w:val="Hyperlink"/>
              </w:rPr>
            </w:rPrChange>
          </w:rPr>
          <w:delText>Error Handling</w:delText>
        </w:r>
        <w:r w:rsidR="00736205" w:rsidDel="00C21AF7">
          <w:rPr>
            <w:webHidden/>
          </w:rPr>
          <w:tab/>
          <w:delText>10</w:delText>
        </w:r>
      </w:del>
    </w:p>
    <w:p w:rsidR="00736205" w:rsidDel="00C21AF7" w:rsidRDefault="00107FE2">
      <w:pPr>
        <w:pStyle w:val="TOC1"/>
        <w:rPr>
          <w:del w:id="150" w:author="Arunkumar" w:date="2009-11-24T18:55:00Z"/>
          <w:rFonts w:asciiTheme="minorHAnsi" w:eastAsiaTheme="minorEastAsia" w:hAnsiTheme="minorHAnsi" w:cstheme="minorBidi"/>
          <w:b w:val="0"/>
          <w:bCs w:val="0"/>
          <w:caps w:val="0"/>
          <w:sz w:val="22"/>
          <w:szCs w:val="22"/>
        </w:rPr>
      </w:pPr>
      <w:del w:id="151" w:author="Arunkumar" w:date="2009-11-24T18:55:00Z">
        <w:r w:rsidRPr="00107FE2">
          <w:rPr>
            <w:rPrChange w:id="152" w:author="Arunkumar" w:date="2009-11-24T18:55:00Z">
              <w:rPr>
                <w:rStyle w:val="Hyperlink"/>
              </w:rPr>
            </w:rPrChange>
          </w:rPr>
          <w:delText>10</w:delText>
        </w:r>
        <w:r w:rsidR="00736205" w:rsidDel="00C21AF7">
          <w:rPr>
            <w:rFonts w:asciiTheme="minorHAnsi" w:eastAsiaTheme="minorEastAsia" w:hAnsiTheme="minorHAnsi" w:cstheme="minorBidi"/>
            <w:b w:val="0"/>
            <w:bCs w:val="0"/>
            <w:caps w:val="0"/>
            <w:sz w:val="22"/>
            <w:szCs w:val="22"/>
          </w:rPr>
          <w:tab/>
        </w:r>
        <w:r w:rsidRPr="00107FE2">
          <w:rPr>
            <w:rPrChange w:id="153" w:author="Arunkumar" w:date="2009-11-24T18:55:00Z">
              <w:rPr>
                <w:rStyle w:val="Hyperlink"/>
              </w:rPr>
            </w:rPrChange>
          </w:rPr>
          <w:delText>Examples</w:delText>
        </w:r>
        <w:r w:rsidR="00736205" w:rsidDel="00C21AF7">
          <w:rPr>
            <w:webHidden/>
          </w:rPr>
          <w:tab/>
          <w:delText>11</w:delText>
        </w:r>
      </w:del>
    </w:p>
    <w:p w:rsidR="00736205" w:rsidDel="00C21AF7" w:rsidRDefault="00107FE2">
      <w:pPr>
        <w:pStyle w:val="TOC2"/>
        <w:tabs>
          <w:tab w:val="left" w:pos="1200"/>
        </w:tabs>
        <w:rPr>
          <w:del w:id="154" w:author="Arunkumar" w:date="2009-11-24T18:55:00Z"/>
          <w:rFonts w:asciiTheme="minorHAnsi" w:eastAsiaTheme="minorEastAsia" w:hAnsiTheme="minorHAnsi" w:cstheme="minorBidi"/>
          <w:b w:val="0"/>
          <w:bCs w:val="0"/>
          <w:i w:val="0"/>
          <w:iCs w:val="0"/>
          <w:noProof/>
          <w:sz w:val="22"/>
          <w:szCs w:val="22"/>
        </w:rPr>
      </w:pPr>
      <w:del w:id="155" w:author="Arunkumar" w:date="2009-11-24T18:55:00Z">
        <w:r w:rsidRPr="00107FE2">
          <w:rPr>
            <w:rPrChange w:id="156" w:author="Arunkumar" w:date="2009-11-24T18:55:00Z">
              <w:rPr>
                <w:rStyle w:val="Hyperlink"/>
                <w:noProof/>
              </w:rPr>
            </w:rPrChange>
          </w:rPr>
          <w:delText>10.1</w:delText>
        </w:r>
        <w:r w:rsidR="00736205" w:rsidDel="00C21AF7">
          <w:rPr>
            <w:rFonts w:asciiTheme="minorHAnsi" w:eastAsiaTheme="minorEastAsia" w:hAnsiTheme="minorHAnsi" w:cstheme="minorBidi"/>
            <w:b w:val="0"/>
            <w:bCs w:val="0"/>
            <w:i w:val="0"/>
            <w:iCs w:val="0"/>
            <w:noProof/>
            <w:sz w:val="22"/>
            <w:szCs w:val="22"/>
          </w:rPr>
          <w:tab/>
        </w:r>
        <w:r w:rsidRPr="00107FE2">
          <w:rPr>
            <w:rPrChange w:id="157" w:author="Arunkumar" w:date="2009-11-24T18:55:00Z">
              <w:rPr>
                <w:rStyle w:val="Hyperlink"/>
                <w:noProof/>
              </w:rPr>
            </w:rPrChange>
          </w:rPr>
          <w:delText>Mediation Service</w:delText>
        </w:r>
        <w:r w:rsidR="00736205" w:rsidDel="00C21AF7">
          <w:rPr>
            <w:noProof/>
            <w:webHidden/>
          </w:rPr>
          <w:tab/>
          <w:delText>11</w:delText>
        </w:r>
      </w:del>
    </w:p>
    <w:p w:rsidR="00736205" w:rsidDel="00C21AF7" w:rsidRDefault="00107FE2">
      <w:pPr>
        <w:pStyle w:val="TOC2"/>
        <w:tabs>
          <w:tab w:val="left" w:pos="1200"/>
        </w:tabs>
        <w:rPr>
          <w:del w:id="158" w:author="Arunkumar" w:date="2009-11-24T18:55:00Z"/>
          <w:rFonts w:asciiTheme="minorHAnsi" w:eastAsiaTheme="minorEastAsia" w:hAnsiTheme="minorHAnsi" w:cstheme="minorBidi"/>
          <w:b w:val="0"/>
          <w:bCs w:val="0"/>
          <w:i w:val="0"/>
          <w:iCs w:val="0"/>
          <w:noProof/>
          <w:sz w:val="22"/>
          <w:szCs w:val="22"/>
        </w:rPr>
      </w:pPr>
      <w:del w:id="159" w:author="Arunkumar" w:date="2009-11-24T18:55:00Z">
        <w:r w:rsidRPr="00107FE2">
          <w:rPr>
            <w:rPrChange w:id="160" w:author="Arunkumar" w:date="2009-11-24T18:55:00Z">
              <w:rPr>
                <w:rStyle w:val="Hyperlink"/>
                <w:noProof/>
              </w:rPr>
            </w:rPrChange>
          </w:rPr>
          <w:delText>10.2</w:delText>
        </w:r>
        <w:r w:rsidR="00736205" w:rsidDel="00C21AF7">
          <w:rPr>
            <w:rFonts w:asciiTheme="minorHAnsi" w:eastAsiaTheme="minorEastAsia" w:hAnsiTheme="minorHAnsi" w:cstheme="minorBidi"/>
            <w:b w:val="0"/>
            <w:bCs w:val="0"/>
            <w:i w:val="0"/>
            <w:iCs w:val="0"/>
            <w:noProof/>
            <w:sz w:val="22"/>
            <w:szCs w:val="22"/>
          </w:rPr>
          <w:tab/>
        </w:r>
        <w:r w:rsidRPr="00107FE2">
          <w:rPr>
            <w:rPrChange w:id="161" w:author="Arunkumar" w:date="2009-11-24T18:55:00Z">
              <w:rPr>
                <w:rStyle w:val="Hyperlink"/>
                <w:noProof/>
              </w:rPr>
            </w:rPrChange>
          </w:rPr>
          <w:delText>Binding Component</w:delText>
        </w:r>
        <w:r w:rsidR="00736205" w:rsidDel="00C21AF7">
          <w:rPr>
            <w:noProof/>
            <w:webHidden/>
          </w:rPr>
          <w:tab/>
          <w:delText>11</w:delText>
        </w:r>
      </w:del>
    </w:p>
    <w:p w:rsidR="00AA0D25" w:rsidRDefault="00107FE2" w:rsidP="00AA0D25">
      <w:r w:rsidRPr="0060181A">
        <w:fldChar w:fldCharType="end"/>
      </w:r>
    </w:p>
    <w:p w:rsidR="00AA0D25" w:rsidRDefault="00AA0D25" w:rsidP="00AA0D25">
      <w:pPr>
        <w:spacing w:after="0" w:line="240" w:lineRule="auto"/>
      </w:pPr>
      <w:r>
        <w:br w:type="page"/>
      </w:r>
    </w:p>
    <w:p w:rsidR="00AA0D25" w:rsidRDefault="00AA0D25" w:rsidP="009C2139">
      <w:pPr>
        <w:pStyle w:val="Heading1"/>
        <w:jc w:val="both"/>
        <w:rPr>
          <w:color w:val="4F81BD" w:themeColor="accent1"/>
        </w:rPr>
      </w:pPr>
      <w:bookmarkStart w:id="162" w:name="_Toc237776312"/>
      <w:bookmarkStart w:id="163" w:name="_Toc237776416"/>
      <w:bookmarkStart w:id="164" w:name="_Toc237778518"/>
      <w:bookmarkStart w:id="165" w:name="_Toc237778620"/>
      <w:bookmarkStart w:id="166" w:name="_Toc237776313"/>
      <w:bookmarkStart w:id="167" w:name="_Toc237776417"/>
      <w:bookmarkStart w:id="168" w:name="_Toc237778519"/>
      <w:bookmarkStart w:id="169" w:name="_Toc237778621"/>
      <w:bookmarkStart w:id="170" w:name="_Toc246852251"/>
      <w:bookmarkEnd w:id="162"/>
      <w:bookmarkEnd w:id="163"/>
      <w:bookmarkEnd w:id="164"/>
      <w:bookmarkEnd w:id="165"/>
      <w:bookmarkEnd w:id="166"/>
      <w:bookmarkEnd w:id="167"/>
      <w:bookmarkEnd w:id="168"/>
      <w:bookmarkEnd w:id="169"/>
      <w:r w:rsidRPr="00700949">
        <w:rPr>
          <w:color w:val="4F81BD" w:themeColor="accent1"/>
        </w:rPr>
        <w:lastRenderedPageBreak/>
        <w:t>Introduction</w:t>
      </w:r>
      <w:bookmarkEnd w:id="170"/>
    </w:p>
    <w:p w:rsidR="00AA0D25" w:rsidRDefault="00AA0D25" w:rsidP="009C2139">
      <w:pPr>
        <w:ind w:left="432"/>
        <w:jc w:val="both"/>
      </w:pPr>
      <w:del w:id="171" w:author="Meenakshi Salaria" w:date="2013-04-17T17:14:00Z">
        <w:r w:rsidRPr="00A257F5" w:rsidDel="00173B59">
          <w:delText>iceFish</w:delText>
        </w:r>
        <w:r w:rsidDel="00173B59">
          <w:delText xml:space="preserve"> </w:delText>
        </w:r>
      </w:del>
      <w:proofErr w:type="spellStart"/>
      <w:ins w:id="172" w:author="Meenakshi Salaria" w:date="2013-04-17T17:14:00Z">
        <w:r w:rsidR="00173B59">
          <w:t>Teevra</w:t>
        </w:r>
        <w:proofErr w:type="spellEnd"/>
        <w:r w:rsidR="00173B59">
          <w:t xml:space="preserve"> </w:t>
        </w:r>
      </w:ins>
      <w:r>
        <w:t xml:space="preserve">is a message oriented framework built on top of </w:t>
      </w:r>
      <w:proofErr w:type="spellStart"/>
      <w:r>
        <w:t>OSGi</w:t>
      </w:r>
      <w:proofErr w:type="spellEnd"/>
      <w:r>
        <w:t xml:space="preserve"> (Open Source Gateway Initiative) based runtime.  </w:t>
      </w:r>
      <w:proofErr w:type="spellStart"/>
      <w:ins w:id="173" w:author="Meenakshi Salaria" w:date="2013-04-17T17:14:00Z">
        <w:r w:rsidR="00173B59">
          <w:t>Teevra</w:t>
        </w:r>
        <w:proofErr w:type="spellEnd"/>
        <w:r w:rsidR="00173B59">
          <w:t xml:space="preserve"> </w:t>
        </w:r>
      </w:ins>
      <w:del w:id="174" w:author="Meenakshi Salaria" w:date="2013-04-17T17:14:00Z">
        <w:r w:rsidDel="00173B59">
          <w:delText xml:space="preserve">iceFish </w:delText>
        </w:r>
      </w:del>
      <w:r>
        <w:t xml:space="preserve">comes with multiple pre-built components which can directly be used in the process </w:t>
      </w:r>
      <w:del w:id="175" w:author="Arunkumar" w:date="2009-11-24T18:19:00Z">
        <w:r w:rsidDel="00776B2F">
          <w:delText>creation</w:delText>
        </w:r>
      </w:del>
      <w:ins w:id="176" w:author="Arunkumar" w:date="2009-11-24T18:19:00Z">
        <w:r w:rsidR="00776B2F">
          <w:t>orchestration</w:t>
        </w:r>
      </w:ins>
      <w:r>
        <w:t xml:space="preserve">. It also provides API for creation of new component which can be deployed to extend the functionality of </w:t>
      </w:r>
      <w:proofErr w:type="spellStart"/>
      <w:ins w:id="177" w:author="Meenakshi Salaria" w:date="2013-04-17T17:14:00Z">
        <w:r w:rsidR="00173B59">
          <w:t>Teevra</w:t>
        </w:r>
        <w:proofErr w:type="spellEnd"/>
        <w:r w:rsidR="00173B59">
          <w:t xml:space="preserve"> </w:t>
        </w:r>
      </w:ins>
      <w:del w:id="178" w:author="Meenakshi Salaria" w:date="2013-04-17T17:14:00Z">
        <w:r w:rsidDel="00173B59">
          <w:delText xml:space="preserve">iceFish </w:delText>
        </w:r>
      </w:del>
      <w:r>
        <w:t>server.</w:t>
      </w:r>
      <w:ins w:id="179" w:author="Meenakshi Salaria" w:date="2013-04-17T17:14:00Z">
        <w:r w:rsidR="00173B59">
          <w:t xml:space="preserve"> </w:t>
        </w:r>
      </w:ins>
    </w:p>
    <w:p w:rsidR="00AA0D25" w:rsidRDefault="00AA0D25" w:rsidP="009C2139">
      <w:pPr>
        <w:pStyle w:val="Heading1"/>
        <w:jc w:val="both"/>
        <w:rPr>
          <w:color w:val="4F81BD" w:themeColor="accent1"/>
        </w:rPr>
      </w:pPr>
      <w:bookmarkStart w:id="180" w:name="_Toc246852252"/>
      <w:r>
        <w:rPr>
          <w:color w:val="4F81BD" w:themeColor="accent1"/>
        </w:rPr>
        <w:t>Scope of the document</w:t>
      </w:r>
      <w:bookmarkEnd w:id="180"/>
    </w:p>
    <w:p w:rsidR="00AA0D25" w:rsidRPr="00DE6EDB" w:rsidRDefault="00AA0D25" w:rsidP="009C2139">
      <w:pPr>
        <w:ind w:left="432"/>
        <w:jc w:val="both"/>
        <w:rPr>
          <w:kern w:val="36"/>
        </w:rPr>
      </w:pPr>
      <w:r>
        <w:t xml:space="preserve">This document </w:t>
      </w:r>
      <w:r w:rsidR="00F06FBF">
        <w:t xml:space="preserve">is a developer guide to create new component which can be plugged in into </w:t>
      </w:r>
      <w:del w:id="181" w:author="Meenakshi Salaria" w:date="2013-04-17T17:49:00Z">
        <w:r w:rsidR="00F06FBF" w:rsidDel="009022E6">
          <w:delText xml:space="preserve">iceFish </w:delText>
        </w:r>
      </w:del>
      <w:proofErr w:type="spellStart"/>
      <w:ins w:id="182" w:author="Meenakshi Salaria" w:date="2013-04-17T17:49:00Z">
        <w:r w:rsidR="009022E6">
          <w:t>Teevra</w:t>
        </w:r>
        <w:proofErr w:type="spellEnd"/>
        <w:r w:rsidR="009022E6">
          <w:t xml:space="preserve"> </w:t>
        </w:r>
      </w:ins>
      <w:r w:rsidR="00F06FBF">
        <w:t>container.</w:t>
      </w:r>
    </w:p>
    <w:p w:rsidR="000B3074" w:rsidRDefault="000B3074" w:rsidP="009C2139">
      <w:pPr>
        <w:pStyle w:val="Heading1"/>
        <w:jc w:val="both"/>
        <w:rPr>
          <w:color w:val="4F81BD" w:themeColor="accent1"/>
        </w:rPr>
      </w:pPr>
      <w:bookmarkStart w:id="183" w:name="_Toc246852253"/>
      <w:r>
        <w:rPr>
          <w:color w:val="4F81BD" w:themeColor="accent1"/>
        </w:rPr>
        <w:t>Assumptions</w:t>
      </w:r>
      <w:bookmarkEnd w:id="183"/>
    </w:p>
    <w:p w:rsidR="000B3074" w:rsidRDefault="000B3074" w:rsidP="009C2139">
      <w:pPr>
        <w:pStyle w:val="ListParagraph"/>
        <w:numPr>
          <w:ilvl w:val="0"/>
          <w:numId w:val="7"/>
        </w:numPr>
        <w:jc w:val="both"/>
      </w:pPr>
      <w:r>
        <w:t xml:space="preserve">Developer has access to </w:t>
      </w:r>
      <w:proofErr w:type="spellStart"/>
      <w:ins w:id="184" w:author="Meenakshi Salaria" w:date="2013-04-17T17:49:00Z">
        <w:r w:rsidR="00FD115C">
          <w:t>Teevra</w:t>
        </w:r>
        <w:proofErr w:type="spellEnd"/>
        <w:r w:rsidR="00FD115C">
          <w:t xml:space="preserve"> </w:t>
        </w:r>
      </w:ins>
      <w:del w:id="185" w:author="Meenakshi Salaria" w:date="2013-04-17T17:49:00Z">
        <w:r w:rsidDel="00FD115C">
          <w:delText xml:space="preserve">iceFish </w:delText>
        </w:r>
      </w:del>
      <w:r>
        <w:t>project repository</w:t>
      </w:r>
      <w:ins w:id="186" w:author="Arunkumar" w:date="2009-11-24T18:24:00Z">
        <w:r w:rsidR="00CF5C8E">
          <w:t xml:space="preserve"> (Maven </w:t>
        </w:r>
        <w:del w:id="187" w:author="ssoni" w:date="2009-11-24T19:51:00Z">
          <w:r w:rsidR="00CF5C8E" w:rsidDel="001C7293">
            <w:delText>Artefactory</w:delText>
          </w:r>
        </w:del>
      </w:ins>
      <w:ins w:id="188" w:author="ssoni" w:date="2009-11-24T19:51:00Z">
        <w:r w:rsidR="001C7293">
          <w:t>Repository</w:t>
        </w:r>
      </w:ins>
      <w:ins w:id="189" w:author="Arunkumar" w:date="2009-11-24T18:24:00Z">
        <w:r w:rsidR="00CF5C8E">
          <w:t>)</w:t>
        </w:r>
      </w:ins>
      <w:r>
        <w:t xml:space="preserve">. </w:t>
      </w:r>
    </w:p>
    <w:p w:rsidR="000B3074" w:rsidRPr="000B3074" w:rsidRDefault="000B3074" w:rsidP="009C2139">
      <w:pPr>
        <w:pStyle w:val="ListParagraph"/>
        <w:numPr>
          <w:ilvl w:val="0"/>
          <w:numId w:val="7"/>
        </w:numPr>
        <w:jc w:val="both"/>
      </w:pPr>
      <w:r>
        <w:t xml:space="preserve">Apache Maven </w:t>
      </w:r>
      <w:ins w:id="190" w:author="Arunkumar" w:date="2009-11-24T18:24:00Z">
        <w:r w:rsidR="00CF5C8E">
          <w:t xml:space="preserve">(2.0.9) </w:t>
        </w:r>
      </w:ins>
      <w:r>
        <w:t>is being used as the build tool.</w:t>
      </w:r>
      <w:ins w:id="191" w:author="Meenakshi Salaria" w:date="2013-04-17T17:49:00Z">
        <w:r w:rsidR="003E76C7">
          <w:t xml:space="preserve"> </w:t>
        </w:r>
      </w:ins>
    </w:p>
    <w:p w:rsidR="00CB2D93" w:rsidRDefault="00CB2D93" w:rsidP="009C2139">
      <w:pPr>
        <w:pStyle w:val="Heading1"/>
        <w:jc w:val="both"/>
        <w:rPr>
          <w:ins w:id="192" w:author="ssoni" w:date="2009-11-24T19:15:00Z"/>
          <w:color w:val="4F81BD" w:themeColor="accent1"/>
        </w:rPr>
      </w:pPr>
      <w:bookmarkStart w:id="193" w:name="_Toc246852254"/>
      <w:r>
        <w:rPr>
          <w:color w:val="4F81BD" w:themeColor="accent1"/>
        </w:rPr>
        <w:t>Abbreviation</w:t>
      </w:r>
      <w:r w:rsidR="00A20699">
        <w:rPr>
          <w:color w:val="4F81BD" w:themeColor="accent1"/>
        </w:rPr>
        <w:t>s</w:t>
      </w:r>
      <w:bookmarkEnd w:id="193"/>
    </w:p>
    <w:tbl>
      <w:tblPr>
        <w:tblStyle w:val="TableGrid"/>
        <w:tblW w:w="0" w:type="auto"/>
        <w:tblLook w:val="04A0" w:firstRow="1" w:lastRow="0" w:firstColumn="1" w:lastColumn="0" w:noHBand="0" w:noVBand="1"/>
      </w:tblPr>
      <w:tblGrid>
        <w:gridCol w:w="4788"/>
        <w:gridCol w:w="4788"/>
      </w:tblGrid>
      <w:tr w:rsidR="000F1C9E" w:rsidTr="000F1C9E">
        <w:trPr>
          <w:ins w:id="194" w:author="ssoni" w:date="2009-11-24T19:15:00Z"/>
        </w:trPr>
        <w:tc>
          <w:tcPr>
            <w:tcW w:w="4788" w:type="dxa"/>
          </w:tcPr>
          <w:p w:rsidR="000F1C9E" w:rsidRDefault="000F1C9E" w:rsidP="000F1C9E">
            <w:pPr>
              <w:rPr>
                <w:ins w:id="195" w:author="ssoni" w:date="2009-11-24T19:15:00Z"/>
              </w:rPr>
            </w:pPr>
            <w:ins w:id="196" w:author="ssoni" w:date="2009-11-24T19:15:00Z">
              <w:r>
                <w:t>PCM</w:t>
              </w:r>
            </w:ins>
          </w:p>
        </w:tc>
        <w:tc>
          <w:tcPr>
            <w:tcW w:w="4788" w:type="dxa"/>
          </w:tcPr>
          <w:p w:rsidR="000F1C9E" w:rsidRDefault="000F1C9E" w:rsidP="000F1C9E">
            <w:pPr>
              <w:rPr>
                <w:ins w:id="197" w:author="ssoni" w:date="2009-11-24T19:15:00Z"/>
              </w:rPr>
            </w:pPr>
            <w:ins w:id="198" w:author="ssoni" w:date="2009-11-24T19:15:00Z">
              <w:r>
                <w:t>Process Configuration Model</w:t>
              </w:r>
            </w:ins>
          </w:p>
        </w:tc>
      </w:tr>
      <w:tr w:rsidR="000F1C9E" w:rsidTr="000F1C9E">
        <w:trPr>
          <w:ins w:id="199" w:author="ssoni" w:date="2009-11-24T19:15:00Z"/>
        </w:trPr>
        <w:tc>
          <w:tcPr>
            <w:tcW w:w="4788" w:type="dxa"/>
          </w:tcPr>
          <w:p w:rsidR="000F1C9E" w:rsidRDefault="000F1C9E" w:rsidP="000F1C9E">
            <w:pPr>
              <w:rPr>
                <w:ins w:id="200" w:author="ssoni" w:date="2009-11-24T19:15:00Z"/>
              </w:rPr>
            </w:pPr>
            <w:ins w:id="201" w:author="ssoni" w:date="2009-11-24T19:15:00Z">
              <w:r>
                <w:t>POM</w:t>
              </w:r>
            </w:ins>
          </w:p>
        </w:tc>
        <w:tc>
          <w:tcPr>
            <w:tcW w:w="4788" w:type="dxa"/>
          </w:tcPr>
          <w:p w:rsidR="000F1C9E" w:rsidRDefault="000F1C9E" w:rsidP="000F1C9E">
            <w:pPr>
              <w:rPr>
                <w:ins w:id="202" w:author="ssoni" w:date="2009-11-24T19:15:00Z"/>
              </w:rPr>
            </w:pPr>
            <w:ins w:id="203" w:author="ssoni" w:date="2009-11-24T19:15:00Z">
              <w:r>
                <w:t>(Maven’s) Pro</w:t>
              </w:r>
            </w:ins>
            <w:ins w:id="204" w:author="ssoni" w:date="2009-11-24T19:16:00Z">
              <w:r>
                <w:t>ject Object Model</w:t>
              </w:r>
            </w:ins>
          </w:p>
        </w:tc>
      </w:tr>
    </w:tbl>
    <w:p w:rsidR="000F1C9E" w:rsidRPr="000F1C9E" w:rsidRDefault="000F1C9E">
      <w:pPr>
        <w:rPr>
          <w:rPrChange w:id="205" w:author="ssoni" w:date="2009-11-24T19:15:00Z">
            <w:rPr>
              <w:color w:val="4F81BD" w:themeColor="accent1"/>
            </w:rPr>
          </w:rPrChange>
        </w:rPr>
        <w:pPrChange w:id="206" w:author="ssoni" w:date="2009-11-24T19:15:00Z">
          <w:pPr>
            <w:pStyle w:val="Heading1"/>
            <w:jc w:val="both"/>
          </w:pPr>
        </w:pPrChange>
      </w:pPr>
    </w:p>
    <w:p w:rsidR="00CB2D93" w:rsidDel="000F1C9E" w:rsidRDefault="00CB2D93" w:rsidP="009C2139">
      <w:pPr>
        <w:jc w:val="both"/>
        <w:rPr>
          <w:ins w:id="207" w:author="Arunkumar" w:date="2009-11-24T18:30:00Z"/>
          <w:del w:id="208" w:author="ssoni" w:date="2009-11-24T19:16:00Z"/>
        </w:rPr>
      </w:pPr>
      <w:del w:id="209" w:author="ssoni" w:date="2009-11-24T19:16:00Z">
        <w:r w:rsidDel="000F1C9E">
          <w:delText>PCM – Process Configuration Model</w:delText>
        </w:r>
      </w:del>
    </w:p>
    <w:p w:rsidR="000F1C9E" w:rsidRPr="00CB2D93" w:rsidDel="000F1C9E" w:rsidRDefault="00050FAE" w:rsidP="009C2139">
      <w:pPr>
        <w:jc w:val="both"/>
        <w:rPr>
          <w:del w:id="210" w:author="ssoni" w:date="2009-11-24T19:15:00Z"/>
        </w:rPr>
      </w:pPr>
      <w:ins w:id="211" w:author="Arunkumar" w:date="2009-11-24T18:30:00Z">
        <w:del w:id="212" w:author="ssoni" w:date="2009-11-24T19:16:00Z">
          <w:r w:rsidDel="000F1C9E">
            <w:delText>POM – (Maven’</w:delText>
          </w:r>
          <w:r w:rsidR="00E60F38" w:rsidDel="000F1C9E">
            <w:delText>s</w:delText>
          </w:r>
          <w:r w:rsidDel="000F1C9E">
            <w:delText>)</w:delText>
          </w:r>
          <w:r w:rsidR="00E60F38" w:rsidDel="000F1C9E">
            <w:delText xml:space="preserve"> </w:delText>
          </w:r>
          <w:r w:rsidDel="000F1C9E">
            <w:delText>Project Object Model</w:delText>
          </w:r>
        </w:del>
      </w:ins>
    </w:p>
    <w:p w:rsidR="003C1175" w:rsidRDefault="003C1175" w:rsidP="009C2139">
      <w:pPr>
        <w:pStyle w:val="Heading1"/>
        <w:jc w:val="both"/>
        <w:rPr>
          <w:color w:val="4F81BD" w:themeColor="accent1"/>
        </w:rPr>
      </w:pPr>
      <w:bookmarkStart w:id="213" w:name="_Toc246852255"/>
      <w:r>
        <w:rPr>
          <w:color w:val="4F81BD" w:themeColor="accent1"/>
        </w:rPr>
        <w:t>Dependencies</w:t>
      </w:r>
      <w:bookmarkEnd w:id="213"/>
    </w:p>
    <w:p w:rsidR="000B3074" w:rsidRDefault="006B043C" w:rsidP="009C2139">
      <w:pPr>
        <w:jc w:val="both"/>
      </w:pPr>
      <w:r>
        <w:t xml:space="preserve">Mediation service and components should conform to the interfaces defined in </w:t>
      </w:r>
      <w:del w:id="214" w:author="Arunkumar" w:date="2009-11-24T18:29:00Z">
        <w:r w:rsidDel="00CF5C8E">
          <w:delText xml:space="preserve">the </w:delText>
        </w:r>
      </w:del>
      <w:proofErr w:type="spellStart"/>
      <w:proofErr w:type="gramStart"/>
      <w:ins w:id="215" w:author="Meenakshi Salaria" w:date="2013-04-17T17:50:00Z">
        <w:r w:rsidR="00CE16CC">
          <w:t>Teevra</w:t>
        </w:r>
        <w:proofErr w:type="spellEnd"/>
        <w:r w:rsidR="00CE16CC">
          <w:t xml:space="preserve"> </w:t>
        </w:r>
      </w:ins>
      <w:proofErr w:type="gramEnd"/>
      <w:del w:id="216" w:author="Meenakshi Salaria" w:date="2013-04-17T17:50:00Z">
        <w:r w:rsidDel="00CE16CC">
          <w:delText xml:space="preserve">iceFish </w:delText>
        </w:r>
      </w:del>
      <w:del w:id="217" w:author="Arunkumar" w:date="2009-11-24T18:29:00Z">
        <w:r w:rsidDel="00CF5C8E">
          <w:delText>common module</w:delText>
        </w:r>
      </w:del>
      <w:r>
        <w:t xml:space="preserve">.  Please follow steps below to include the </w:t>
      </w:r>
      <w:ins w:id="218" w:author="Arunkumar" w:date="2009-11-24T18:30:00Z">
        <w:r w:rsidR="0052348B">
          <w:t xml:space="preserve">Maven </w:t>
        </w:r>
      </w:ins>
      <w:r>
        <w:t>dependencies</w:t>
      </w:r>
      <w:ins w:id="219" w:author="Arunkumar" w:date="2009-11-24T18:30:00Z">
        <w:r w:rsidR="0052348B">
          <w:t xml:space="preserve"> in the component’s POM file</w:t>
        </w:r>
      </w:ins>
      <w:r>
        <w:t>.</w:t>
      </w:r>
    </w:p>
    <w:p w:rsidR="000B3074" w:rsidRPr="000B3074" w:rsidRDefault="000B3074" w:rsidP="009C2139">
      <w:pPr>
        <w:pStyle w:val="Heading2"/>
        <w:jc w:val="both"/>
      </w:pPr>
      <w:r w:rsidRPr="00606873">
        <w:t xml:space="preserve"> </w:t>
      </w:r>
      <w:bookmarkStart w:id="220" w:name="_Toc246852256"/>
      <w:ins w:id="221" w:author="Arunkumar" w:date="2009-11-24T18:38:00Z">
        <w:r w:rsidR="00E255D4">
          <w:t xml:space="preserve">Inheriting POM from </w:t>
        </w:r>
        <w:del w:id="222" w:author="Meenakshi Salaria" w:date="2013-04-17T17:51:00Z">
          <w:r w:rsidR="00E255D4" w:rsidDel="00C16CA6">
            <w:delText>iceFish’s</w:delText>
          </w:r>
        </w:del>
      </w:ins>
      <w:proofErr w:type="spellStart"/>
      <w:ins w:id="223" w:author="Meenakshi Salaria" w:date="2013-04-17T17:51:00Z">
        <w:r w:rsidR="00C16CA6">
          <w:t>Teevra’s</w:t>
        </w:r>
      </w:ins>
      <w:proofErr w:type="spellEnd"/>
      <w:ins w:id="224" w:author="Arunkumar" w:date="2009-11-24T18:38:00Z">
        <w:r w:rsidR="00E255D4">
          <w:t xml:space="preserve"> </w:t>
        </w:r>
      </w:ins>
      <w:r w:rsidRPr="00D95895">
        <w:t>Parent</w:t>
      </w:r>
      <w:ins w:id="225" w:author="Arunkumar" w:date="2009-11-24T18:38:00Z">
        <w:r w:rsidR="00E255D4">
          <w:t xml:space="preserve"> POM</w:t>
        </w:r>
      </w:ins>
      <w:bookmarkEnd w:id="220"/>
      <w:ins w:id="226" w:author="Meenakshi Salaria" w:date="2013-04-17T17:50:00Z">
        <w:r w:rsidR="00C16CA6">
          <w:t xml:space="preserve"> </w:t>
        </w:r>
      </w:ins>
    </w:p>
    <w:p w:rsidR="000B3074" w:rsidRDefault="000B3074" w:rsidP="009C2139">
      <w:pPr>
        <w:jc w:val="both"/>
      </w:pPr>
      <w:r>
        <w:t>Though it’s not mandatory</w:t>
      </w:r>
      <w:ins w:id="227" w:author="Arunkumar" w:date="2009-11-24T18:30:00Z">
        <w:r w:rsidR="00176D50">
          <w:t xml:space="preserve">, it is </w:t>
        </w:r>
      </w:ins>
      <w:del w:id="228" w:author="Arunkumar" w:date="2009-11-24T18:30:00Z">
        <w:r w:rsidDel="00176D50">
          <w:delText xml:space="preserve"> to but </w:delText>
        </w:r>
      </w:del>
      <w:r>
        <w:t xml:space="preserve">recommended </w:t>
      </w:r>
      <w:del w:id="229" w:author="Arunkumar" w:date="2009-11-24T18:30:00Z">
        <w:r w:rsidDel="00176D50">
          <w:delText xml:space="preserve">approach is </w:delText>
        </w:r>
      </w:del>
      <w:r>
        <w:t xml:space="preserve">to extend the new service/component </w:t>
      </w:r>
      <w:del w:id="230" w:author="Arunkumar" w:date="2009-11-24T18:32:00Z">
        <w:r w:rsidDel="00CD270F">
          <w:delText xml:space="preserve">will </w:delText>
        </w:r>
      </w:del>
      <w:r>
        <w:t xml:space="preserve">from the </w:t>
      </w:r>
      <w:del w:id="231" w:author="Meenakshi Salaria" w:date="2013-04-17T17:51:00Z">
        <w:r w:rsidRPr="000B3074" w:rsidDel="002C11EC">
          <w:rPr>
            <w:i/>
          </w:rPr>
          <w:delText xml:space="preserve">icefish </w:delText>
        </w:r>
      </w:del>
      <w:proofErr w:type="spellStart"/>
      <w:ins w:id="232" w:author="Meenakshi Salaria" w:date="2013-04-17T17:51:00Z">
        <w:r w:rsidR="002C11EC">
          <w:rPr>
            <w:i/>
          </w:rPr>
          <w:t>Teevra</w:t>
        </w:r>
        <w:proofErr w:type="spellEnd"/>
        <w:r w:rsidR="002C11EC" w:rsidRPr="000B3074">
          <w:rPr>
            <w:i/>
          </w:rPr>
          <w:t xml:space="preserve"> </w:t>
        </w:r>
      </w:ins>
      <w:r w:rsidRPr="000B3074">
        <w:rPr>
          <w:i/>
        </w:rPr>
        <w:t>platform parent</w:t>
      </w:r>
      <w:r>
        <w:t xml:space="preserve"> module, which would give the new service/component access to common properties and dependencies.  </w:t>
      </w:r>
    </w:p>
    <w:p w:rsidR="00F66DA3" w:rsidRDefault="00F66DA3" w:rsidP="009C2139">
      <w:pPr>
        <w:pStyle w:val="ListParagraph"/>
        <w:numPr>
          <w:ilvl w:val="0"/>
          <w:numId w:val="8"/>
        </w:numPr>
        <w:jc w:val="both"/>
      </w:pPr>
      <w:r>
        <w:t>Properties</w:t>
      </w:r>
    </w:p>
    <w:p w:rsidR="00F66DA3" w:rsidRDefault="00F66DA3" w:rsidP="009C2139">
      <w:pPr>
        <w:pStyle w:val="ListParagraph"/>
        <w:numPr>
          <w:ilvl w:val="1"/>
          <w:numId w:val="8"/>
        </w:numPr>
        <w:jc w:val="both"/>
      </w:pPr>
      <w:r>
        <w:t>camel-version</w:t>
      </w:r>
    </w:p>
    <w:p w:rsidR="00F66DA3" w:rsidRDefault="00F66DA3" w:rsidP="009C2139">
      <w:pPr>
        <w:pStyle w:val="ListParagraph"/>
        <w:numPr>
          <w:ilvl w:val="1"/>
          <w:numId w:val="8"/>
        </w:numPr>
        <w:jc w:val="both"/>
      </w:pPr>
      <w:r>
        <w:t>spring-version</w:t>
      </w:r>
    </w:p>
    <w:p w:rsidR="00F66DA3" w:rsidRDefault="00F66DA3" w:rsidP="009C2139">
      <w:pPr>
        <w:pStyle w:val="ListParagraph"/>
        <w:numPr>
          <w:ilvl w:val="1"/>
          <w:numId w:val="8"/>
        </w:numPr>
        <w:jc w:val="both"/>
      </w:pPr>
      <w:proofErr w:type="spellStart"/>
      <w:r>
        <w:t>platform.version</w:t>
      </w:r>
      <w:proofErr w:type="spellEnd"/>
    </w:p>
    <w:p w:rsidR="00F66DA3" w:rsidRDefault="00F66DA3" w:rsidP="009C2139">
      <w:pPr>
        <w:pStyle w:val="ListParagraph"/>
        <w:numPr>
          <w:ilvl w:val="0"/>
          <w:numId w:val="8"/>
        </w:numPr>
        <w:jc w:val="both"/>
      </w:pPr>
      <w:r>
        <w:t>Dependencies</w:t>
      </w:r>
    </w:p>
    <w:p w:rsidR="00F66DA3" w:rsidRDefault="00F66DA3" w:rsidP="009C2139">
      <w:pPr>
        <w:pStyle w:val="ListParagraph"/>
        <w:numPr>
          <w:ilvl w:val="1"/>
          <w:numId w:val="8"/>
        </w:numPr>
        <w:jc w:val="both"/>
      </w:pPr>
      <w:r>
        <w:t>Junit:junit:4.3</w:t>
      </w:r>
    </w:p>
    <w:p w:rsidR="00F66DA3" w:rsidRDefault="00A72735" w:rsidP="009C2139">
      <w:pPr>
        <w:pStyle w:val="ListParagraph"/>
        <w:numPr>
          <w:ilvl w:val="1"/>
          <w:numId w:val="8"/>
        </w:numPr>
        <w:jc w:val="both"/>
      </w:pPr>
      <w:ins w:id="233" w:author="ssoni" w:date="2009-11-24T19:52:00Z">
        <w:r>
          <w:t>o</w:t>
        </w:r>
      </w:ins>
      <w:del w:id="234" w:author="ssoni" w:date="2009-11-24T19:52:00Z">
        <w:r w:rsidR="00F66DA3" w:rsidDel="00A72735">
          <w:delText>O</w:delText>
        </w:r>
      </w:del>
      <w:r w:rsidR="00F66DA3">
        <w:t>rg.slf4j:slf4j-api:1.5.2</w:t>
      </w:r>
    </w:p>
    <w:p w:rsidR="00F66DA3" w:rsidRDefault="00F66DA3" w:rsidP="009C2139">
      <w:pPr>
        <w:pStyle w:val="ListParagraph"/>
        <w:numPr>
          <w:ilvl w:val="1"/>
          <w:numId w:val="8"/>
        </w:numPr>
        <w:jc w:val="both"/>
      </w:pPr>
      <w:proofErr w:type="spellStart"/>
      <w:r w:rsidRPr="00F66DA3">
        <w:lastRenderedPageBreak/>
        <w:t>org.apache.felix</w:t>
      </w:r>
      <w:proofErr w:type="spellEnd"/>
      <w:r>
        <w:t>:</w:t>
      </w:r>
      <w:r w:rsidRPr="00F66DA3">
        <w:t xml:space="preserve"> org.osgi.core</w:t>
      </w:r>
      <w:r>
        <w:t>:1.0.1</w:t>
      </w:r>
    </w:p>
    <w:p w:rsidR="00F66DA3" w:rsidRDefault="00F66DA3" w:rsidP="009C2139">
      <w:pPr>
        <w:pStyle w:val="ListParagraph"/>
        <w:numPr>
          <w:ilvl w:val="1"/>
          <w:numId w:val="8"/>
        </w:numPr>
        <w:jc w:val="both"/>
      </w:pPr>
      <w:proofErr w:type="spellStart"/>
      <w:r w:rsidRPr="00F66DA3">
        <w:t>org.easymock</w:t>
      </w:r>
      <w:proofErr w:type="spellEnd"/>
      <w:r w:rsidRPr="00F66DA3">
        <w:t>: easymock:2.0</w:t>
      </w:r>
    </w:p>
    <w:p w:rsidR="00F66DA3" w:rsidRDefault="00F66DA3" w:rsidP="009C2139">
      <w:pPr>
        <w:pStyle w:val="Heading3"/>
        <w:jc w:val="both"/>
      </w:pPr>
      <w:bookmarkStart w:id="235" w:name="_Toc246852257"/>
      <w:r w:rsidRPr="00F66DA3">
        <w:t>Artifact</w:t>
      </w:r>
      <w:bookmarkEnd w:id="235"/>
    </w:p>
    <w:p w:rsidR="00F66DA3" w:rsidRDefault="00F66DA3" w:rsidP="009C2139">
      <w:pPr>
        <w:pStyle w:val="ListParagraph"/>
        <w:numPr>
          <w:ilvl w:val="0"/>
          <w:numId w:val="11"/>
        </w:numPr>
        <w:spacing w:after="0"/>
        <w:jc w:val="both"/>
      </w:pPr>
      <w:r w:rsidRPr="00966771">
        <w:rPr>
          <w:b/>
        </w:rPr>
        <w:t>Group Id</w:t>
      </w:r>
      <w:r>
        <w:t xml:space="preserve">: </w:t>
      </w:r>
      <w:proofErr w:type="spellStart"/>
      <w:r>
        <w:t>com.hs.fusion</w:t>
      </w:r>
      <w:proofErr w:type="spellEnd"/>
    </w:p>
    <w:p w:rsidR="00F66DA3" w:rsidRDefault="00F66DA3" w:rsidP="009C2139">
      <w:pPr>
        <w:pStyle w:val="ListParagraph"/>
        <w:numPr>
          <w:ilvl w:val="0"/>
          <w:numId w:val="11"/>
        </w:numPr>
        <w:spacing w:after="0"/>
        <w:jc w:val="both"/>
      </w:pPr>
      <w:r w:rsidRPr="00966771">
        <w:rPr>
          <w:b/>
        </w:rPr>
        <w:t>Artifact Id</w:t>
      </w:r>
      <w:r>
        <w:t xml:space="preserve">: </w:t>
      </w:r>
      <w:del w:id="236" w:author="Meenakshi Salaria" w:date="2013-04-17T17:52:00Z">
        <w:r w:rsidDel="003C22EE">
          <w:delText>icefish</w:delText>
        </w:r>
      </w:del>
      <w:proofErr w:type="spellStart"/>
      <w:ins w:id="237" w:author="Meenakshi Salaria" w:date="2013-04-17T17:52:00Z">
        <w:r w:rsidR="003C22EE">
          <w:t>teevra</w:t>
        </w:r>
      </w:ins>
      <w:r>
        <w:t>.platform.parent</w:t>
      </w:r>
      <w:proofErr w:type="spellEnd"/>
    </w:p>
    <w:p w:rsidR="00F66DA3" w:rsidRDefault="00F66DA3" w:rsidP="009C2139">
      <w:pPr>
        <w:pStyle w:val="ListParagraph"/>
        <w:numPr>
          <w:ilvl w:val="0"/>
          <w:numId w:val="11"/>
        </w:numPr>
        <w:spacing w:after="0"/>
        <w:jc w:val="both"/>
      </w:pPr>
      <w:r w:rsidRPr="00966771">
        <w:rPr>
          <w:b/>
        </w:rPr>
        <w:t>Version</w:t>
      </w:r>
      <w:r>
        <w:t xml:space="preserve">:  </w:t>
      </w:r>
      <w:del w:id="238" w:author="Meenakshi Salaria" w:date="2013-04-17T17:53:00Z">
        <w:r w:rsidDel="009D262B">
          <w:delText xml:space="preserve">iceFish </w:delText>
        </w:r>
      </w:del>
      <w:proofErr w:type="spellStart"/>
      <w:ins w:id="239" w:author="Meenakshi Salaria" w:date="2013-04-17T17:53:00Z">
        <w:r w:rsidR="009D262B">
          <w:t>teevra</w:t>
        </w:r>
        <w:proofErr w:type="spellEnd"/>
        <w:r w:rsidR="009D262B">
          <w:t xml:space="preserve"> </w:t>
        </w:r>
      </w:ins>
      <w:r>
        <w:t xml:space="preserve">version </w:t>
      </w:r>
    </w:p>
    <w:p w:rsidR="00AC7A4E" w:rsidRDefault="00AC7A4E" w:rsidP="009C2139">
      <w:pPr>
        <w:spacing w:after="0"/>
        <w:jc w:val="both"/>
      </w:pPr>
    </w:p>
    <w:p w:rsidR="000B3074" w:rsidRDefault="000B3074" w:rsidP="009C2139">
      <w:pPr>
        <w:pStyle w:val="Heading2"/>
        <w:jc w:val="both"/>
      </w:pPr>
      <w:bookmarkStart w:id="240" w:name="_Toc246852258"/>
      <w:del w:id="241" w:author="Arunkumar" w:date="2009-11-24T18:38:00Z">
        <w:r w:rsidDel="00E255D4">
          <w:delText>Commons</w:delText>
        </w:r>
      </w:del>
      <w:ins w:id="242" w:author="Arunkumar" w:date="2009-11-24T18:38:00Z">
        <w:r w:rsidR="00E255D4">
          <w:t>Accessing required interface for a component</w:t>
        </w:r>
      </w:ins>
      <w:bookmarkEnd w:id="240"/>
    </w:p>
    <w:p w:rsidR="000B3074" w:rsidRDefault="00CA3173" w:rsidP="009C2139">
      <w:pPr>
        <w:jc w:val="both"/>
      </w:pPr>
      <w:r>
        <w:t xml:space="preserve">Commons module contains all the interfaces required for development of new service/component. It also contains some common utility required by all other modules.  </w:t>
      </w:r>
    </w:p>
    <w:p w:rsidR="00CB2D93" w:rsidRDefault="00CB2D93" w:rsidP="009C2139">
      <w:pPr>
        <w:pStyle w:val="Heading3"/>
        <w:jc w:val="both"/>
      </w:pPr>
      <w:bookmarkStart w:id="243" w:name="_Toc246852259"/>
      <w:del w:id="244" w:author="Arunkumar" w:date="2009-11-24T18:39:00Z">
        <w:r w:rsidDel="00E255D4">
          <w:delText>API</w:delText>
        </w:r>
      </w:del>
      <w:ins w:id="245" w:author="Arunkumar" w:date="2009-11-24T18:39:00Z">
        <w:r w:rsidR="00E255D4">
          <w:t>List of interfaces</w:t>
        </w:r>
      </w:ins>
      <w:bookmarkEnd w:id="243"/>
    </w:p>
    <w:p w:rsidR="00CB2D93" w:rsidRDefault="00CB2D93" w:rsidP="009C2139">
      <w:pPr>
        <w:pStyle w:val="ListParagraph"/>
        <w:numPr>
          <w:ilvl w:val="0"/>
          <w:numId w:val="9"/>
        </w:numPr>
        <w:jc w:val="both"/>
      </w:pPr>
      <w:proofErr w:type="spellStart"/>
      <w:r>
        <w:t>MediationService</w:t>
      </w:r>
      <w:proofErr w:type="spellEnd"/>
    </w:p>
    <w:p w:rsidR="00CB2D93" w:rsidRDefault="00CB2D93" w:rsidP="009C2139">
      <w:pPr>
        <w:pStyle w:val="ListParagraph"/>
        <w:numPr>
          <w:ilvl w:val="1"/>
          <w:numId w:val="9"/>
        </w:numPr>
        <w:jc w:val="both"/>
      </w:pPr>
      <w:r>
        <w:t xml:space="preserve">Mediation service will extend from this service. Each mediation service will have to register itself as an </w:t>
      </w:r>
      <w:proofErr w:type="spellStart"/>
      <w:r>
        <w:t>OSGi</w:t>
      </w:r>
      <w:proofErr w:type="spellEnd"/>
      <w:r>
        <w:t xml:space="preserve"> service. The key (fully qualified class/interface name) used to register the service will be used in the PCM to refer to this service.</w:t>
      </w:r>
    </w:p>
    <w:p w:rsidR="00CB2D93" w:rsidRDefault="00CB2D93" w:rsidP="009C2139">
      <w:pPr>
        <w:pStyle w:val="ListParagraph"/>
        <w:numPr>
          <w:ilvl w:val="1"/>
          <w:numId w:val="9"/>
        </w:numPr>
        <w:jc w:val="both"/>
      </w:pPr>
      <w:r>
        <w:t xml:space="preserve">To avoid the usage of fully qualified in the PCM service alias can also be registered with </w:t>
      </w:r>
      <w:proofErr w:type="spellStart"/>
      <w:r w:rsidRPr="00A54BF0">
        <w:rPr>
          <w:i/>
        </w:rPr>
        <w:t>ServiceAliasManager</w:t>
      </w:r>
      <w:proofErr w:type="spellEnd"/>
      <w:r w:rsidR="00A54BF0" w:rsidRPr="00A54BF0">
        <w:rPr>
          <w:i/>
        </w:rPr>
        <w:t>.</w:t>
      </w:r>
      <w:r w:rsidR="00A54BF0">
        <w:t xml:space="preserve"> </w:t>
      </w:r>
    </w:p>
    <w:p w:rsidR="004B0291" w:rsidRDefault="004B0291" w:rsidP="009C2139">
      <w:pPr>
        <w:pStyle w:val="ListParagraph"/>
        <w:numPr>
          <w:ilvl w:val="1"/>
          <w:numId w:val="9"/>
        </w:numPr>
        <w:jc w:val="both"/>
      </w:pPr>
      <w:r>
        <w:t>There will always be a single instance of service registered with the container for a key.</w:t>
      </w:r>
    </w:p>
    <w:p w:rsidR="00A54BF0" w:rsidRDefault="00A54BF0" w:rsidP="009C2139">
      <w:pPr>
        <w:pStyle w:val="ListParagraph"/>
        <w:numPr>
          <w:ilvl w:val="1"/>
          <w:numId w:val="9"/>
        </w:numPr>
        <w:jc w:val="both"/>
      </w:pPr>
      <w:r>
        <w:t xml:space="preserve">On receipt of the message process method is invoked with </w:t>
      </w:r>
      <w:proofErr w:type="spellStart"/>
      <w:r>
        <w:t>MessageExchange</w:t>
      </w:r>
      <w:proofErr w:type="spellEnd"/>
      <w:r>
        <w:t xml:space="preserve"> and </w:t>
      </w:r>
      <w:proofErr w:type="spellStart"/>
      <w:r>
        <w:t>ServiceConfig</w:t>
      </w:r>
      <w:proofErr w:type="spellEnd"/>
      <w:r>
        <w:t xml:space="preserve"> as parameter.</w:t>
      </w:r>
    </w:p>
    <w:p w:rsidR="00CB2D93" w:rsidRDefault="00CB2D93" w:rsidP="009C2139">
      <w:pPr>
        <w:pStyle w:val="ListParagraph"/>
        <w:numPr>
          <w:ilvl w:val="0"/>
          <w:numId w:val="9"/>
        </w:numPr>
        <w:jc w:val="both"/>
      </w:pPr>
      <w:proofErr w:type="spellStart"/>
      <w:r>
        <w:t>MessageExchange</w:t>
      </w:r>
      <w:proofErr w:type="spellEnd"/>
    </w:p>
    <w:p w:rsidR="00A54BF0" w:rsidRDefault="00A54BF0" w:rsidP="009C2139">
      <w:pPr>
        <w:pStyle w:val="ListParagraph"/>
        <w:numPr>
          <w:ilvl w:val="1"/>
          <w:numId w:val="9"/>
        </w:numPr>
        <w:jc w:val="both"/>
      </w:pPr>
      <w:proofErr w:type="spellStart"/>
      <w:r>
        <w:t>MessageExchange</w:t>
      </w:r>
      <w:proofErr w:type="spellEnd"/>
      <w:r>
        <w:t xml:space="preserve"> contains detail of incoming message </w:t>
      </w:r>
      <w:proofErr w:type="gramStart"/>
      <w:r>
        <w:t>( #</w:t>
      </w:r>
      <w:proofErr w:type="spellStart"/>
      <w:proofErr w:type="gramEnd"/>
      <w:r>
        <w:t>getIn</w:t>
      </w:r>
      <w:proofErr w:type="spellEnd"/>
      <w:r>
        <w:t xml:space="preserve">() ) </w:t>
      </w:r>
      <w:r w:rsidR="004B0291">
        <w:t>, header information.</w:t>
      </w:r>
    </w:p>
    <w:p w:rsidR="004B0291" w:rsidRDefault="004B0291" w:rsidP="009C2139">
      <w:pPr>
        <w:pStyle w:val="ListParagraph"/>
        <w:numPr>
          <w:ilvl w:val="1"/>
          <w:numId w:val="9"/>
        </w:numPr>
        <w:jc w:val="both"/>
      </w:pPr>
      <w:r>
        <w:t xml:space="preserve">Mediation service can modify the </w:t>
      </w:r>
      <w:proofErr w:type="spellStart"/>
      <w:r>
        <w:t>MessageExchange</w:t>
      </w:r>
      <w:proofErr w:type="spellEnd"/>
      <w:r>
        <w:t>, which will be passed to next service/component in the PCM.</w:t>
      </w:r>
    </w:p>
    <w:p w:rsidR="00CB2D93" w:rsidRDefault="00CB2D93" w:rsidP="009C2139">
      <w:pPr>
        <w:pStyle w:val="ListParagraph"/>
        <w:numPr>
          <w:ilvl w:val="0"/>
          <w:numId w:val="9"/>
        </w:numPr>
        <w:jc w:val="both"/>
      </w:pPr>
      <w:proofErr w:type="spellStart"/>
      <w:r>
        <w:t>ServiceConfig</w:t>
      </w:r>
      <w:proofErr w:type="spellEnd"/>
    </w:p>
    <w:p w:rsidR="004B0291" w:rsidRDefault="004B0291" w:rsidP="009C2139">
      <w:pPr>
        <w:pStyle w:val="ListParagraph"/>
        <w:numPr>
          <w:ilvl w:val="1"/>
          <w:numId w:val="9"/>
        </w:numPr>
        <w:jc w:val="both"/>
      </w:pPr>
      <w:r>
        <w:t xml:space="preserve">Contains service configuration required for processing the message. </w:t>
      </w:r>
    </w:p>
    <w:p w:rsidR="00CB2D93" w:rsidRDefault="00CB2D93" w:rsidP="009C2139">
      <w:pPr>
        <w:pStyle w:val="ListParagraph"/>
        <w:numPr>
          <w:ilvl w:val="0"/>
          <w:numId w:val="9"/>
        </w:numPr>
        <w:jc w:val="both"/>
      </w:pPr>
      <w:r>
        <w:t>Message</w:t>
      </w:r>
    </w:p>
    <w:p w:rsidR="004B0291" w:rsidRDefault="004B0291" w:rsidP="009C2139">
      <w:pPr>
        <w:pStyle w:val="ListParagraph"/>
        <w:numPr>
          <w:ilvl w:val="1"/>
          <w:numId w:val="9"/>
        </w:numPr>
        <w:jc w:val="both"/>
      </w:pPr>
      <w:r>
        <w:t>Represent a message payload with two important parts.</w:t>
      </w:r>
    </w:p>
    <w:p w:rsidR="004B0291" w:rsidRDefault="004B0291" w:rsidP="009C2139">
      <w:pPr>
        <w:pStyle w:val="ListParagraph"/>
        <w:numPr>
          <w:ilvl w:val="2"/>
          <w:numId w:val="9"/>
        </w:numPr>
        <w:jc w:val="both"/>
      </w:pPr>
      <w:r>
        <w:t xml:space="preserve">Message header </w:t>
      </w:r>
    </w:p>
    <w:p w:rsidR="004B0291" w:rsidRDefault="004B0291" w:rsidP="009C2139">
      <w:pPr>
        <w:pStyle w:val="ListParagraph"/>
        <w:numPr>
          <w:ilvl w:val="2"/>
          <w:numId w:val="9"/>
        </w:numPr>
        <w:jc w:val="both"/>
      </w:pPr>
      <w:r>
        <w:t>Message Body.</w:t>
      </w:r>
    </w:p>
    <w:p w:rsidR="00CB2D93" w:rsidRDefault="00CB2D93" w:rsidP="009C2139">
      <w:pPr>
        <w:pStyle w:val="ListParagraph"/>
        <w:numPr>
          <w:ilvl w:val="0"/>
          <w:numId w:val="9"/>
        </w:numPr>
        <w:jc w:val="both"/>
      </w:pPr>
      <w:proofErr w:type="spellStart"/>
      <w:r>
        <w:t>ErrorHandler</w:t>
      </w:r>
      <w:proofErr w:type="spellEnd"/>
    </w:p>
    <w:p w:rsidR="004B0291" w:rsidRDefault="004B0291" w:rsidP="009C2139">
      <w:pPr>
        <w:pStyle w:val="ListParagraph"/>
        <w:numPr>
          <w:ilvl w:val="1"/>
          <w:numId w:val="9"/>
        </w:numPr>
        <w:jc w:val="both"/>
      </w:pPr>
      <w:r>
        <w:t xml:space="preserve">If Error handler is configured for the process/service same can be accessed from the </w:t>
      </w:r>
      <w:proofErr w:type="spellStart"/>
      <w:r>
        <w:t>ServiceConfig</w:t>
      </w:r>
      <w:proofErr w:type="spellEnd"/>
      <w:r>
        <w:t xml:space="preserve"> ( #</w:t>
      </w:r>
      <w:proofErr w:type="spellStart"/>
      <w:r>
        <w:t>getErrorHandler</w:t>
      </w:r>
      <w:proofErr w:type="spellEnd"/>
      <w:r>
        <w:t xml:space="preserve"> ) </w:t>
      </w:r>
    </w:p>
    <w:p w:rsidR="004B0291" w:rsidRDefault="004B0291" w:rsidP="009C2139">
      <w:pPr>
        <w:pStyle w:val="ListParagraph"/>
        <w:numPr>
          <w:ilvl w:val="1"/>
          <w:numId w:val="9"/>
        </w:numPr>
        <w:jc w:val="both"/>
      </w:pPr>
      <w:r>
        <w:lastRenderedPageBreak/>
        <w:t xml:space="preserve">Service/Component level configuration overrides the configuration defined at process level. </w:t>
      </w:r>
    </w:p>
    <w:p w:rsidR="00CB2D93" w:rsidRDefault="00CB2D93" w:rsidP="009C2139">
      <w:pPr>
        <w:pStyle w:val="ListParagraph"/>
        <w:numPr>
          <w:ilvl w:val="0"/>
          <w:numId w:val="9"/>
        </w:numPr>
        <w:jc w:val="both"/>
      </w:pPr>
      <w:proofErr w:type="spellStart"/>
      <w:r>
        <w:t>FusionComponentFactory</w:t>
      </w:r>
      <w:proofErr w:type="spellEnd"/>
    </w:p>
    <w:p w:rsidR="004B0291" w:rsidRDefault="003A169A" w:rsidP="009C2139">
      <w:pPr>
        <w:pStyle w:val="ListParagraph"/>
        <w:numPr>
          <w:ilvl w:val="1"/>
          <w:numId w:val="9"/>
        </w:numPr>
        <w:jc w:val="both"/>
      </w:pPr>
      <w:r>
        <w:t xml:space="preserve">Each component has to be registered with </w:t>
      </w:r>
      <w:proofErr w:type="spellStart"/>
      <w:r>
        <w:t>FusionComponentFactory</w:t>
      </w:r>
      <w:proofErr w:type="spellEnd"/>
      <w:r>
        <w:t xml:space="preserve"> before it can be used in the PCM.</w:t>
      </w:r>
    </w:p>
    <w:p w:rsidR="003A169A" w:rsidRDefault="003A169A" w:rsidP="009C2139">
      <w:pPr>
        <w:pStyle w:val="ListParagraph"/>
        <w:numPr>
          <w:ilvl w:val="1"/>
          <w:numId w:val="9"/>
        </w:numPr>
        <w:jc w:val="both"/>
      </w:pPr>
      <w:r>
        <w:t>Key used to register the component will be used in PCM to refer the component.</w:t>
      </w:r>
    </w:p>
    <w:p w:rsidR="00CB2D93" w:rsidRDefault="00CB2D93" w:rsidP="009C2139">
      <w:pPr>
        <w:pStyle w:val="ListParagraph"/>
        <w:numPr>
          <w:ilvl w:val="0"/>
          <w:numId w:val="9"/>
        </w:numPr>
        <w:jc w:val="both"/>
      </w:pPr>
      <w:proofErr w:type="spellStart"/>
      <w:r>
        <w:t>FusionComponent</w:t>
      </w:r>
      <w:proofErr w:type="spellEnd"/>
    </w:p>
    <w:p w:rsidR="003A169A" w:rsidRDefault="003A169A" w:rsidP="009C2139">
      <w:pPr>
        <w:pStyle w:val="ListParagraph"/>
        <w:numPr>
          <w:ilvl w:val="1"/>
          <w:numId w:val="9"/>
        </w:numPr>
        <w:jc w:val="both"/>
      </w:pPr>
      <w:r>
        <w:t xml:space="preserve">Represent a binding (Connector) component in </w:t>
      </w:r>
      <w:del w:id="246" w:author="Meenakshi Salaria" w:date="2013-04-17T19:31:00Z">
        <w:r w:rsidDel="00834FB8">
          <w:delText>iceFish</w:delText>
        </w:r>
      </w:del>
      <w:proofErr w:type="spellStart"/>
      <w:ins w:id="247" w:author="Meenakshi Salaria" w:date="2013-04-17T19:31:00Z">
        <w:r w:rsidR="00834FB8">
          <w:t>Teevra</w:t>
        </w:r>
      </w:ins>
      <w:proofErr w:type="spellEnd"/>
      <w:r>
        <w:t>.</w:t>
      </w:r>
    </w:p>
    <w:p w:rsidR="003A169A" w:rsidRDefault="003A169A" w:rsidP="009C2139">
      <w:pPr>
        <w:pStyle w:val="ListParagraph"/>
        <w:numPr>
          <w:ilvl w:val="1"/>
          <w:numId w:val="9"/>
        </w:numPr>
        <w:jc w:val="both"/>
      </w:pPr>
      <w:r>
        <w:t xml:space="preserve">It’s a factory of </w:t>
      </w:r>
      <w:proofErr w:type="spellStart"/>
      <w:r>
        <w:t>FusionEndpoint</w:t>
      </w:r>
      <w:proofErr w:type="spellEnd"/>
      <w:r>
        <w:t>.</w:t>
      </w:r>
    </w:p>
    <w:p w:rsidR="00CB2D93" w:rsidRDefault="00CB2D93" w:rsidP="009C2139">
      <w:pPr>
        <w:pStyle w:val="ListParagraph"/>
        <w:numPr>
          <w:ilvl w:val="0"/>
          <w:numId w:val="9"/>
        </w:numPr>
        <w:jc w:val="both"/>
      </w:pPr>
      <w:proofErr w:type="spellStart"/>
      <w:r>
        <w:t>FusionEndpoint</w:t>
      </w:r>
      <w:proofErr w:type="spellEnd"/>
    </w:p>
    <w:p w:rsidR="003A169A" w:rsidRDefault="003A169A" w:rsidP="009C2139">
      <w:pPr>
        <w:pStyle w:val="ListParagraph"/>
        <w:numPr>
          <w:ilvl w:val="1"/>
          <w:numId w:val="9"/>
        </w:numPr>
        <w:jc w:val="both"/>
      </w:pPr>
      <w:proofErr w:type="spellStart"/>
      <w:r>
        <w:t>FusionEndpoint</w:t>
      </w:r>
      <w:proofErr w:type="spellEnd"/>
      <w:r>
        <w:t xml:space="preserve"> has two important methods.</w:t>
      </w:r>
    </w:p>
    <w:p w:rsidR="003A169A" w:rsidRDefault="003A169A" w:rsidP="009C2139">
      <w:pPr>
        <w:pStyle w:val="ListParagraph"/>
        <w:numPr>
          <w:ilvl w:val="1"/>
          <w:numId w:val="9"/>
        </w:numPr>
        <w:jc w:val="both"/>
      </w:pPr>
      <w:proofErr w:type="spellStart"/>
      <w:proofErr w:type="gramStart"/>
      <w:r>
        <w:t>createProducer</w:t>
      </w:r>
      <w:proofErr w:type="spellEnd"/>
      <w:proofErr w:type="gramEnd"/>
      <w:r>
        <w:t xml:space="preserve"> will create a </w:t>
      </w:r>
      <w:proofErr w:type="spellStart"/>
      <w:r>
        <w:t>FusionProducer</w:t>
      </w:r>
      <w:proofErr w:type="spellEnd"/>
      <w:r>
        <w:t xml:space="preserve"> to sending message exchanges to the endpoint.</w:t>
      </w:r>
    </w:p>
    <w:p w:rsidR="003A169A" w:rsidRDefault="003A169A" w:rsidP="009C2139">
      <w:pPr>
        <w:pStyle w:val="ListParagraph"/>
        <w:numPr>
          <w:ilvl w:val="1"/>
          <w:numId w:val="9"/>
        </w:numPr>
        <w:jc w:val="both"/>
      </w:pPr>
      <w:proofErr w:type="spellStart"/>
      <w:proofErr w:type="gramStart"/>
      <w:r>
        <w:t>createConsumer</w:t>
      </w:r>
      <w:proofErr w:type="spellEnd"/>
      <w:proofErr w:type="gramEnd"/>
      <w:r>
        <w:t xml:space="preserve"> will create consumer for consuming message exchanges from endpoint via a </w:t>
      </w:r>
      <w:proofErr w:type="spellStart"/>
      <w:r>
        <w:t>Fusionprocessor</w:t>
      </w:r>
      <w:proofErr w:type="spellEnd"/>
      <w:r>
        <w:t>.</w:t>
      </w:r>
    </w:p>
    <w:p w:rsidR="00CB2D93" w:rsidRDefault="00CB2D93" w:rsidP="009C2139">
      <w:pPr>
        <w:pStyle w:val="ListParagraph"/>
        <w:numPr>
          <w:ilvl w:val="0"/>
          <w:numId w:val="9"/>
        </w:numPr>
        <w:jc w:val="both"/>
      </w:pPr>
      <w:proofErr w:type="spellStart"/>
      <w:r>
        <w:t>FusionProducer</w:t>
      </w:r>
      <w:proofErr w:type="spellEnd"/>
    </w:p>
    <w:p w:rsidR="003A169A" w:rsidRDefault="003A169A" w:rsidP="009C2139">
      <w:pPr>
        <w:pStyle w:val="ListParagraph"/>
        <w:numPr>
          <w:ilvl w:val="1"/>
          <w:numId w:val="9"/>
        </w:numPr>
        <w:jc w:val="both"/>
      </w:pPr>
      <w:r w:rsidRPr="003A169A">
        <w:t>Provides a channel on which clients can create and invoke message exchanges</w:t>
      </w:r>
      <w:r>
        <w:t xml:space="preserve"> </w:t>
      </w:r>
      <w:r w:rsidRPr="003A169A">
        <w:t xml:space="preserve">on a </w:t>
      </w:r>
      <w:proofErr w:type="spellStart"/>
      <w:r w:rsidRPr="003A169A">
        <w:t>FusionEndpoint</w:t>
      </w:r>
      <w:proofErr w:type="spellEnd"/>
      <w:r>
        <w:t>.</w:t>
      </w:r>
    </w:p>
    <w:p w:rsidR="00CB2D93" w:rsidRDefault="00CB2D93" w:rsidP="009C2139">
      <w:pPr>
        <w:pStyle w:val="ListParagraph"/>
        <w:numPr>
          <w:ilvl w:val="0"/>
          <w:numId w:val="9"/>
        </w:numPr>
        <w:jc w:val="both"/>
      </w:pPr>
      <w:proofErr w:type="spellStart"/>
      <w:r>
        <w:t>FusionConsumer</w:t>
      </w:r>
      <w:proofErr w:type="spellEnd"/>
    </w:p>
    <w:p w:rsidR="003A169A" w:rsidRDefault="003A169A" w:rsidP="009C2139">
      <w:pPr>
        <w:pStyle w:val="ListParagraph"/>
        <w:numPr>
          <w:ilvl w:val="1"/>
          <w:numId w:val="9"/>
        </w:numPr>
        <w:jc w:val="both"/>
      </w:pPr>
      <w:proofErr w:type="spellStart"/>
      <w:r>
        <w:t>FusionConsumer</w:t>
      </w:r>
      <w:proofErr w:type="spellEnd"/>
      <w:r>
        <w:t xml:space="preserve"> consumes messages from the endpoint using the given </w:t>
      </w:r>
      <w:proofErr w:type="spellStart"/>
      <w:r>
        <w:t>FusionProcessor</w:t>
      </w:r>
      <w:proofErr w:type="spellEnd"/>
    </w:p>
    <w:p w:rsidR="00CB2D93" w:rsidRDefault="00CB2D93" w:rsidP="009C2139">
      <w:pPr>
        <w:pStyle w:val="ListParagraph"/>
        <w:numPr>
          <w:ilvl w:val="0"/>
          <w:numId w:val="9"/>
        </w:numPr>
        <w:jc w:val="both"/>
      </w:pPr>
      <w:proofErr w:type="spellStart"/>
      <w:r>
        <w:t>FusionProcessor</w:t>
      </w:r>
      <w:proofErr w:type="spellEnd"/>
    </w:p>
    <w:p w:rsidR="003A169A" w:rsidRDefault="0077733C" w:rsidP="009C2139">
      <w:pPr>
        <w:pStyle w:val="ListParagraph"/>
        <w:numPr>
          <w:ilvl w:val="1"/>
          <w:numId w:val="9"/>
        </w:numPr>
        <w:jc w:val="both"/>
      </w:pPr>
      <w:r>
        <w:t>Processor will process the message as per the PCM.</w:t>
      </w:r>
    </w:p>
    <w:p w:rsidR="006460A5" w:rsidRDefault="006460A5" w:rsidP="009C2139">
      <w:pPr>
        <w:pStyle w:val="Heading3"/>
        <w:jc w:val="both"/>
      </w:pPr>
      <w:bookmarkStart w:id="248" w:name="_Toc246852260"/>
      <w:r w:rsidRPr="00F66DA3">
        <w:t>Artifact</w:t>
      </w:r>
      <w:bookmarkEnd w:id="248"/>
    </w:p>
    <w:p w:rsidR="006460A5" w:rsidRDefault="006460A5" w:rsidP="009C2139">
      <w:pPr>
        <w:pStyle w:val="ListParagraph"/>
        <w:numPr>
          <w:ilvl w:val="0"/>
          <w:numId w:val="10"/>
        </w:numPr>
        <w:spacing w:after="0"/>
        <w:jc w:val="both"/>
      </w:pPr>
      <w:r w:rsidRPr="00966771">
        <w:rPr>
          <w:b/>
        </w:rPr>
        <w:t>Group Id</w:t>
      </w:r>
      <w:r>
        <w:t xml:space="preserve">: </w:t>
      </w:r>
      <w:proofErr w:type="spellStart"/>
      <w:r>
        <w:t>com.hs.fusion</w:t>
      </w:r>
      <w:proofErr w:type="spellEnd"/>
    </w:p>
    <w:p w:rsidR="006460A5" w:rsidRDefault="006460A5" w:rsidP="009C2139">
      <w:pPr>
        <w:pStyle w:val="ListParagraph"/>
        <w:numPr>
          <w:ilvl w:val="0"/>
          <w:numId w:val="10"/>
        </w:numPr>
        <w:spacing w:after="0"/>
        <w:jc w:val="both"/>
      </w:pPr>
      <w:r w:rsidRPr="00966771">
        <w:rPr>
          <w:b/>
        </w:rPr>
        <w:t>Artifact Id</w:t>
      </w:r>
      <w:r>
        <w:t xml:space="preserve">: </w:t>
      </w:r>
      <w:r w:rsidR="00F837DE">
        <w:t>fusion-commons</w:t>
      </w:r>
    </w:p>
    <w:p w:rsidR="006460A5" w:rsidRDefault="006460A5" w:rsidP="009C2139">
      <w:pPr>
        <w:pStyle w:val="ListParagraph"/>
        <w:numPr>
          <w:ilvl w:val="0"/>
          <w:numId w:val="10"/>
        </w:numPr>
        <w:spacing w:after="0"/>
        <w:jc w:val="both"/>
      </w:pPr>
      <w:r w:rsidRPr="00966771">
        <w:rPr>
          <w:b/>
        </w:rPr>
        <w:t>Version</w:t>
      </w:r>
      <w:r>
        <w:t>:  ${</w:t>
      </w:r>
      <w:proofErr w:type="spellStart"/>
      <w:r>
        <w:t>platform.version</w:t>
      </w:r>
      <w:proofErr w:type="spellEnd"/>
      <w:r>
        <w:t xml:space="preserve">} </w:t>
      </w:r>
    </w:p>
    <w:p w:rsidR="007004D6" w:rsidRDefault="007004D6" w:rsidP="009C2139">
      <w:pPr>
        <w:spacing w:after="0"/>
        <w:jc w:val="both"/>
      </w:pPr>
    </w:p>
    <w:p w:rsidR="006460A5" w:rsidRPr="00D77E8C" w:rsidRDefault="00783EBE" w:rsidP="009C2139">
      <w:pPr>
        <w:spacing w:after="0"/>
        <w:jc w:val="both"/>
        <w:rPr>
          <w:b/>
          <w:i/>
        </w:rPr>
      </w:pPr>
      <w:r w:rsidRPr="00D77E8C">
        <w:rPr>
          <w:b/>
          <w:i/>
        </w:rPr>
        <w:t>I</w:t>
      </w:r>
      <w:r w:rsidR="00F618A6" w:rsidRPr="00D77E8C">
        <w:rPr>
          <w:b/>
          <w:i/>
        </w:rPr>
        <w:t xml:space="preserve">f service/component extends from </w:t>
      </w:r>
      <w:del w:id="249" w:author="Meenakshi Salaria" w:date="2013-04-17T20:22:00Z">
        <w:r w:rsidR="00F618A6" w:rsidRPr="00D77E8C" w:rsidDel="0054377D">
          <w:rPr>
            <w:b/>
            <w:i/>
          </w:rPr>
          <w:delText xml:space="preserve">icefish </w:delText>
        </w:r>
      </w:del>
      <w:proofErr w:type="spellStart"/>
      <w:ins w:id="250" w:author="Meenakshi Salaria" w:date="2013-04-17T20:22:00Z">
        <w:r w:rsidR="0054377D">
          <w:rPr>
            <w:b/>
            <w:i/>
          </w:rPr>
          <w:t>Teevra</w:t>
        </w:r>
        <w:proofErr w:type="spellEnd"/>
        <w:r w:rsidR="0054377D" w:rsidRPr="00D77E8C">
          <w:rPr>
            <w:b/>
            <w:i/>
          </w:rPr>
          <w:t xml:space="preserve"> </w:t>
        </w:r>
      </w:ins>
      <w:r w:rsidR="00F618A6" w:rsidRPr="00D77E8C">
        <w:rPr>
          <w:b/>
          <w:i/>
        </w:rPr>
        <w:t xml:space="preserve">platform parent module the variable </w:t>
      </w:r>
      <w:proofErr w:type="spellStart"/>
      <w:r w:rsidR="00F618A6" w:rsidRPr="00D77E8C">
        <w:rPr>
          <w:b/>
          <w:i/>
        </w:rPr>
        <w:t>platform.version</w:t>
      </w:r>
      <w:proofErr w:type="spellEnd"/>
      <w:r w:rsidR="00F618A6" w:rsidRPr="00D77E8C">
        <w:rPr>
          <w:b/>
          <w:i/>
        </w:rPr>
        <w:t xml:space="preserve"> can be used to specify the version number otherwise the version number has to be specified manually.</w:t>
      </w:r>
    </w:p>
    <w:p w:rsidR="006460A5" w:rsidRPr="00606873" w:rsidRDefault="006460A5" w:rsidP="009C2139">
      <w:pPr>
        <w:jc w:val="both"/>
      </w:pPr>
    </w:p>
    <w:p w:rsidR="00CB1FA2" w:rsidRDefault="00CB1FA2" w:rsidP="009C2139">
      <w:pPr>
        <w:spacing w:after="0" w:line="240" w:lineRule="auto"/>
        <w:jc w:val="both"/>
        <w:rPr>
          <w:rFonts w:ascii="Cambria" w:eastAsia="Times New Roman" w:hAnsi="Cambria" w:cs="Cambria"/>
          <w:b/>
          <w:bCs/>
          <w:color w:val="4F81BD" w:themeColor="accent1"/>
          <w:kern w:val="32"/>
          <w:sz w:val="32"/>
          <w:szCs w:val="32"/>
        </w:rPr>
      </w:pPr>
      <w:r>
        <w:rPr>
          <w:color w:val="4F81BD" w:themeColor="accent1"/>
        </w:rPr>
        <w:br w:type="page"/>
      </w:r>
    </w:p>
    <w:p w:rsidR="00DD70BF" w:rsidRPr="00DD70BF" w:rsidRDefault="00DD70BF" w:rsidP="009C2139">
      <w:pPr>
        <w:pStyle w:val="Heading1"/>
        <w:jc w:val="both"/>
        <w:rPr>
          <w:color w:val="4F81BD" w:themeColor="accent1"/>
        </w:rPr>
      </w:pPr>
      <w:bookmarkStart w:id="251" w:name="_Toc246852261"/>
      <w:proofErr w:type="spellStart"/>
      <w:r w:rsidRPr="00DD70BF">
        <w:rPr>
          <w:color w:val="4F81BD" w:themeColor="accent1"/>
        </w:rPr>
        <w:lastRenderedPageBreak/>
        <w:t>OSGi-Fying</w:t>
      </w:r>
      <w:bookmarkEnd w:id="251"/>
      <w:proofErr w:type="spellEnd"/>
    </w:p>
    <w:p w:rsidR="00DD70BF" w:rsidRDefault="00DD70BF" w:rsidP="009C2139">
      <w:pPr>
        <w:jc w:val="both"/>
      </w:pPr>
      <w:r>
        <w:t xml:space="preserve">Each service module should be converted into an </w:t>
      </w:r>
      <w:hyperlink r:id="rId11" w:history="1">
        <w:proofErr w:type="spellStart"/>
        <w:r w:rsidRPr="001166FF">
          <w:rPr>
            <w:rStyle w:val="Hyperlink"/>
          </w:rPr>
          <w:t>OSGi</w:t>
        </w:r>
        <w:proofErr w:type="spellEnd"/>
      </w:hyperlink>
      <w:r>
        <w:t xml:space="preserve"> Bundle to be deployed in the </w:t>
      </w:r>
      <w:del w:id="252" w:author="Meenakshi Salaria" w:date="2013-04-18T11:46:00Z">
        <w:r w:rsidDel="00BE3354">
          <w:delText xml:space="preserve">iceFish </w:delText>
        </w:r>
      </w:del>
      <w:proofErr w:type="spellStart"/>
      <w:ins w:id="253" w:author="Meenakshi Salaria" w:date="2013-04-18T11:46:00Z">
        <w:r w:rsidR="00BE3354">
          <w:t>Teevra</w:t>
        </w:r>
        <w:proofErr w:type="spellEnd"/>
        <w:r w:rsidR="00BE3354">
          <w:t xml:space="preserve"> </w:t>
        </w:r>
      </w:ins>
      <w:r>
        <w:t xml:space="preserve">container.  </w:t>
      </w:r>
      <w:del w:id="254" w:author="Meenakshi Salaria" w:date="2013-04-18T11:46:00Z">
        <w:r w:rsidDel="00BE3354">
          <w:delText xml:space="preserve">iceFish </w:delText>
        </w:r>
      </w:del>
      <w:proofErr w:type="spellStart"/>
      <w:ins w:id="255" w:author="Meenakshi Salaria" w:date="2013-04-18T11:46:00Z">
        <w:r w:rsidR="00BE3354">
          <w:t>Teevra</w:t>
        </w:r>
        <w:proofErr w:type="spellEnd"/>
        <w:r w:rsidR="00BE3354">
          <w:t xml:space="preserve"> </w:t>
        </w:r>
      </w:ins>
      <w:r>
        <w:t xml:space="preserve">is using </w:t>
      </w:r>
      <w:hyperlink r:id="rId12" w:history="1">
        <w:r w:rsidRPr="001166FF">
          <w:rPr>
            <w:rStyle w:val="Hyperlink"/>
          </w:rPr>
          <w:t>Apache Felix</w:t>
        </w:r>
      </w:hyperlink>
      <w:r>
        <w:t xml:space="preserve"> as the </w:t>
      </w:r>
      <w:proofErr w:type="spellStart"/>
      <w:r>
        <w:t>OSGi</w:t>
      </w:r>
      <w:proofErr w:type="spellEnd"/>
      <w:r>
        <w:t xml:space="preserve"> container.  </w:t>
      </w:r>
      <w:del w:id="256" w:author="Meenakshi Salaria" w:date="2013-04-18T11:46:00Z">
        <w:r w:rsidDel="00BE3354">
          <w:delText xml:space="preserve">iceFish </w:delText>
        </w:r>
      </w:del>
      <w:proofErr w:type="spellStart"/>
      <w:ins w:id="257" w:author="Meenakshi Salaria" w:date="2013-04-18T11:46:00Z">
        <w:r w:rsidR="00BE3354">
          <w:t>Teevra</w:t>
        </w:r>
        <w:proofErr w:type="spellEnd"/>
        <w:r w:rsidR="00BE3354">
          <w:t xml:space="preserve"> </w:t>
        </w:r>
      </w:ins>
      <w:r>
        <w:t xml:space="preserve">uses BND maven plug-in to create </w:t>
      </w:r>
      <w:proofErr w:type="spellStart"/>
      <w:r>
        <w:t>OSGi</w:t>
      </w:r>
      <w:proofErr w:type="spellEnd"/>
      <w:r>
        <w:t xml:space="preserve"> bundles, but any plug-in/process can be used to create the bundle. </w:t>
      </w:r>
      <w:proofErr w:type="spellStart"/>
      <w:ins w:id="258" w:author="Meenakshi Salaria" w:date="2013-04-18T11:54:00Z">
        <w:r w:rsidR="00932B04">
          <w:t>Teevra</w:t>
        </w:r>
        <w:proofErr w:type="spellEnd"/>
        <w:r w:rsidR="00932B04">
          <w:t xml:space="preserve"> </w:t>
        </w:r>
      </w:ins>
      <w:del w:id="259" w:author="Meenakshi Salaria" w:date="2013-04-18T11:54:00Z">
        <w:r w:rsidDel="00932B04">
          <w:delText xml:space="preserve">iceFish </w:delText>
        </w:r>
      </w:del>
      <w:r>
        <w:t xml:space="preserve">just requires the modules to be converted in the </w:t>
      </w:r>
      <w:proofErr w:type="spellStart"/>
      <w:r>
        <w:t>OSGi</w:t>
      </w:r>
      <w:proofErr w:type="spellEnd"/>
      <w:r>
        <w:t xml:space="preserve"> bundle before deployment.   Please follow the instructions mentioned in the below mentioned link to create an </w:t>
      </w:r>
      <w:proofErr w:type="spellStart"/>
      <w:r>
        <w:t>OSGi</w:t>
      </w:r>
      <w:proofErr w:type="spellEnd"/>
      <w:r>
        <w:t xml:space="preserve"> bundle</w:t>
      </w:r>
      <w:ins w:id="260" w:author="ssoni" w:date="2009-11-24T19:52:00Z">
        <w:r w:rsidR="00A72735">
          <w:t xml:space="preserve"> using maven bundle plugin</w:t>
        </w:r>
      </w:ins>
      <w:r>
        <w:t>.</w:t>
      </w:r>
      <w:ins w:id="261" w:author="Meenakshi Salaria" w:date="2013-04-18T11:54:00Z">
        <w:r w:rsidR="00932B04">
          <w:t xml:space="preserve"> </w:t>
        </w:r>
      </w:ins>
    </w:p>
    <w:p w:rsidR="00DD70BF" w:rsidRDefault="00BE6DE6" w:rsidP="009C2139">
      <w:pPr>
        <w:jc w:val="both"/>
      </w:pPr>
      <w:hyperlink r:id="rId13" w:history="1">
        <w:r w:rsidR="00DD70BF" w:rsidRPr="00147BB7">
          <w:rPr>
            <w:rStyle w:val="Hyperlink"/>
          </w:rPr>
          <w:t>http://felix.apache.org/site/apache-felix-maven-bundle-plugin-bnd.html</w:t>
        </w:r>
      </w:hyperlink>
    </w:p>
    <w:p w:rsidR="003C1175" w:rsidRDefault="003C1175" w:rsidP="009C2139">
      <w:pPr>
        <w:pStyle w:val="Heading1"/>
        <w:jc w:val="both"/>
        <w:rPr>
          <w:color w:val="4F81BD" w:themeColor="accent1"/>
        </w:rPr>
      </w:pPr>
      <w:bookmarkStart w:id="262" w:name="_Toc246852262"/>
      <w:r>
        <w:rPr>
          <w:color w:val="4F81BD" w:themeColor="accent1"/>
        </w:rPr>
        <w:t>Writing Mediation Service</w:t>
      </w:r>
      <w:bookmarkEnd w:id="262"/>
    </w:p>
    <w:p w:rsidR="00CB1FA2" w:rsidRDefault="00E255D4" w:rsidP="009C2139">
      <w:pPr>
        <w:jc w:val="both"/>
      </w:pPr>
      <w:ins w:id="263" w:author="Arunkumar" w:date="2009-11-24T18:40:00Z">
        <w:r>
          <w:t xml:space="preserve">Mediation Service is a component that does any kind of processing with the message in the exchange. </w:t>
        </w:r>
      </w:ins>
      <w:proofErr w:type="spellStart"/>
      <w:r w:rsidR="00CB1FA2">
        <w:t>MediationService</w:t>
      </w:r>
      <w:proofErr w:type="spellEnd"/>
      <w:r w:rsidR="00CB1FA2">
        <w:t xml:space="preserve"> interface is used to create a new Mediation Service. Alternatively service can extend </w:t>
      </w:r>
      <w:proofErr w:type="spellStart"/>
      <w:r w:rsidR="00CB1FA2">
        <w:t>GenericMediationService</w:t>
      </w:r>
      <w:proofErr w:type="spellEnd"/>
      <w:r w:rsidR="00CB1FA2">
        <w:t xml:space="preserve"> which in turn implements </w:t>
      </w:r>
      <w:proofErr w:type="spellStart"/>
      <w:r w:rsidR="00CB1FA2">
        <w:t>MediationService</w:t>
      </w:r>
      <w:proofErr w:type="spellEnd"/>
      <w:r w:rsidR="00CB1FA2">
        <w:t>.</w:t>
      </w:r>
      <w:r w:rsidR="00225A83">
        <w:t xml:space="preserve"> Each mediation service defines a process method which is invoked whenever a new message is received and required to be processed by the service.</w:t>
      </w:r>
    </w:p>
    <w:p w:rsidR="00225A83" w:rsidRDefault="00265FB5" w:rsidP="009C2139">
      <w:pPr>
        <w:pStyle w:val="Heading2"/>
        <w:jc w:val="both"/>
      </w:pPr>
      <w:bookmarkStart w:id="264" w:name="_Toc246852263"/>
      <w:r w:rsidRPr="00265FB5">
        <w:t>Registering Service</w:t>
      </w:r>
      <w:bookmarkEnd w:id="264"/>
      <w:r w:rsidRPr="00265FB5">
        <w:t xml:space="preserve"> </w:t>
      </w:r>
    </w:p>
    <w:p w:rsidR="00414BC7" w:rsidRDefault="006C620B" w:rsidP="009C2139">
      <w:pPr>
        <w:jc w:val="both"/>
      </w:pPr>
      <w:r>
        <w:t xml:space="preserve">Each </w:t>
      </w:r>
      <w:proofErr w:type="spellStart"/>
      <w:r>
        <w:t>OSGi</w:t>
      </w:r>
      <w:proofErr w:type="spellEnd"/>
      <w:r>
        <w:t xml:space="preserve"> bundle </w:t>
      </w:r>
      <w:r w:rsidR="00D26BC1">
        <w:t xml:space="preserve">may also define an Activator which would receive bundle start/stop events. On bundle startup the mediation service has be registered with OSGI Bundle Context. </w:t>
      </w:r>
    </w:p>
    <w:p w:rsidR="00D26BC1" w:rsidRDefault="00D26BC1" w:rsidP="009C2139">
      <w:pPr>
        <w:jc w:val="both"/>
      </w:pPr>
      <w:r>
        <w:t>Below is a sample code snippet to do the same.</w:t>
      </w:r>
    </w:p>
    <w:p w:rsidR="00D26BC1" w:rsidRPr="00D471BF" w:rsidRDefault="00D26BC1" w:rsidP="009C2139">
      <w:pPr>
        <w:spacing w:after="0"/>
        <w:jc w:val="both"/>
        <w:rPr>
          <w:i/>
        </w:rPr>
      </w:pPr>
      <w:proofErr w:type="spellStart"/>
      <w:r w:rsidRPr="00D471BF">
        <w:rPr>
          <w:i/>
        </w:rPr>
        <w:t>MediationService</w:t>
      </w:r>
      <w:proofErr w:type="spellEnd"/>
      <w:r w:rsidRPr="00D471BF">
        <w:rPr>
          <w:i/>
        </w:rPr>
        <w:t xml:space="preserve"> service </w:t>
      </w:r>
      <w:proofErr w:type="gramStart"/>
      <w:r w:rsidRPr="00D471BF">
        <w:rPr>
          <w:i/>
        </w:rPr>
        <w:t>=  new</w:t>
      </w:r>
      <w:proofErr w:type="gramEnd"/>
      <w:r w:rsidRPr="00D471BF">
        <w:rPr>
          <w:i/>
        </w:rPr>
        <w:t xml:space="preserve"> </w:t>
      </w:r>
      <w:proofErr w:type="spellStart"/>
      <w:r w:rsidRPr="00D471BF">
        <w:rPr>
          <w:i/>
        </w:rPr>
        <w:t>SampleService</w:t>
      </w:r>
      <w:proofErr w:type="spellEnd"/>
      <w:r w:rsidRPr="00D471BF">
        <w:rPr>
          <w:i/>
        </w:rPr>
        <w:t>(); // Declare service.</w:t>
      </w:r>
    </w:p>
    <w:p w:rsidR="00D26BC1" w:rsidRPr="00D471BF" w:rsidRDefault="00D26BC1" w:rsidP="009C2139">
      <w:pPr>
        <w:spacing w:after="0"/>
        <w:jc w:val="both"/>
        <w:rPr>
          <w:i/>
        </w:rPr>
      </w:pPr>
      <w:r w:rsidRPr="00D471BF">
        <w:rPr>
          <w:i/>
        </w:rPr>
        <w:t xml:space="preserve">Dictionary props = new </w:t>
      </w:r>
      <w:proofErr w:type="spellStart"/>
      <w:proofErr w:type="gramStart"/>
      <w:r w:rsidRPr="00D471BF">
        <w:rPr>
          <w:i/>
        </w:rPr>
        <w:t>HashTable</w:t>
      </w:r>
      <w:proofErr w:type="spellEnd"/>
      <w:r w:rsidRPr="00D471BF">
        <w:rPr>
          <w:i/>
        </w:rPr>
        <w:t>(</w:t>
      </w:r>
      <w:proofErr w:type="gramEnd"/>
      <w:r w:rsidRPr="00D471BF">
        <w:rPr>
          <w:i/>
        </w:rPr>
        <w:t>);</w:t>
      </w:r>
    </w:p>
    <w:p w:rsidR="00D26BC1" w:rsidRPr="00D471BF" w:rsidRDefault="00D26BC1" w:rsidP="009C2139">
      <w:pPr>
        <w:spacing w:after="0"/>
        <w:jc w:val="both"/>
        <w:rPr>
          <w:i/>
        </w:rPr>
      </w:pPr>
      <w:r w:rsidRPr="00D471BF">
        <w:rPr>
          <w:i/>
        </w:rPr>
        <w:t>// additional properties.</w:t>
      </w:r>
    </w:p>
    <w:p w:rsidR="00D26BC1" w:rsidRPr="00D471BF" w:rsidRDefault="00D26BC1" w:rsidP="009C2139">
      <w:pPr>
        <w:spacing w:after="0"/>
        <w:jc w:val="both"/>
        <w:rPr>
          <w:i/>
        </w:rPr>
      </w:pPr>
      <w:proofErr w:type="spellStart"/>
      <w:proofErr w:type="gramStart"/>
      <w:r w:rsidRPr="00D471BF">
        <w:rPr>
          <w:i/>
        </w:rPr>
        <w:t>bundleContext.registerService</w:t>
      </w:r>
      <w:proofErr w:type="spellEnd"/>
      <w:r w:rsidRPr="00D471BF">
        <w:rPr>
          <w:i/>
        </w:rPr>
        <w:t>(</w:t>
      </w:r>
      <w:proofErr w:type="spellStart"/>
      <w:proofErr w:type="gramEnd"/>
      <w:r w:rsidRPr="00D471BF">
        <w:rPr>
          <w:i/>
        </w:rPr>
        <w:t>SampleService.class.getName</w:t>
      </w:r>
      <w:proofErr w:type="spellEnd"/>
      <w:r w:rsidRPr="00D471BF">
        <w:rPr>
          <w:i/>
        </w:rPr>
        <w:t>(), service, props );</w:t>
      </w:r>
    </w:p>
    <w:p w:rsidR="00D26BC1" w:rsidRDefault="00D26BC1" w:rsidP="009C2139">
      <w:pPr>
        <w:jc w:val="both"/>
      </w:pPr>
    </w:p>
    <w:p w:rsidR="00D26BC1" w:rsidRDefault="00D26BC1" w:rsidP="009C2139">
      <w:pPr>
        <w:jc w:val="both"/>
      </w:pPr>
      <w:r>
        <w:t xml:space="preserve">Above snippet would register a service with </w:t>
      </w:r>
      <w:proofErr w:type="spellStart"/>
      <w:r w:rsidRPr="00D471BF">
        <w:rPr>
          <w:b/>
        </w:rPr>
        <w:t>BundleContext</w:t>
      </w:r>
      <w:proofErr w:type="spellEnd"/>
      <w:r>
        <w:t xml:space="preserve"> against the fully qualified </w:t>
      </w:r>
      <w:proofErr w:type="spellStart"/>
      <w:r>
        <w:t>SampleService</w:t>
      </w:r>
      <w:proofErr w:type="spellEnd"/>
      <w:r>
        <w:t xml:space="preserve"> class name. </w:t>
      </w:r>
    </w:p>
    <w:p w:rsidR="00D26BC1" w:rsidRDefault="00D26BC1" w:rsidP="009C2139">
      <w:pPr>
        <w:jc w:val="both"/>
      </w:pPr>
      <w:r>
        <w:t>Same key has to be used in the PCM to refer to the service. Alternatively an alias can also be provided after the registration.  Below is a snippet to register a service alias for this same service.</w:t>
      </w:r>
    </w:p>
    <w:p w:rsidR="00D26BC1" w:rsidRPr="00D471BF" w:rsidRDefault="00D26BC1" w:rsidP="009C2139">
      <w:pPr>
        <w:autoSpaceDE w:val="0"/>
        <w:autoSpaceDN w:val="0"/>
        <w:adjustRightInd w:val="0"/>
        <w:spacing w:after="0" w:line="240" w:lineRule="auto"/>
        <w:jc w:val="both"/>
        <w:rPr>
          <w:i/>
        </w:rPr>
      </w:pPr>
      <w:proofErr w:type="gramStart"/>
      <w:r w:rsidRPr="00D471BF">
        <w:rPr>
          <w:i/>
        </w:rPr>
        <w:t>ServiceAliasManager.getInstance(</w:t>
      </w:r>
      <w:proofErr w:type="gramEnd"/>
      <w:r w:rsidRPr="00D471BF">
        <w:rPr>
          <w:i/>
        </w:rPr>
        <w:t>).registerServiceAlias(SampleService.class</w:t>
      </w:r>
    </w:p>
    <w:p w:rsidR="00D26BC1" w:rsidRPr="00D471BF" w:rsidRDefault="00D26BC1" w:rsidP="009C2139">
      <w:pPr>
        <w:autoSpaceDE w:val="0"/>
        <w:autoSpaceDN w:val="0"/>
        <w:adjustRightInd w:val="0"/>
        <w:spacing w:after="0" w:line="240" w:lineRule="auto"/>
        <w:jc w:val="both"/>
        <w:rPr>
          <w:i/>
        </w:rPr>
      </w:pPr>
      <w:r w:rsidRPr="00D471BF">
        <w:rPr>
          <w:i/>
        </w:rPr>
        <w:tab/>
      </w:r>
      <w:r w:rsidRPr="00D471BF">
        <w:rPr>
          <w:i/>
        </w:rPr>
        <w:tab/>
      </w:r>
      <w:r w:rsidRPr="00D471BF">
        <w:rPr>
          <w:i/>
        </w:rPr>
        <w:tab/>
      </w:r>
      <w:r w:rsidRPr="00D471BF">
        <w:rPr>
          <w:i/>
        </w:rPr>
        <w:tab/>
        <w:t>.</w:t>
      </w:r>
      <w:proofErr w:type="spellStart"/>
      <w:proofErr w:type="gramStart"/>
      <w:r w:rsidRPr="00D471BF">
        <w:rPr>
          <w:i/>
        </w:rPr>
        <w:t>getSimpleName</w:t>
      </w:r>
      <w:proofErr w:type="spellEnd"/>
      <w:r w:rsidRPr="00D471BF">
        <w:rPr>
          <w:i/>
        </w:rPr>
        <w:t>(</w:t>
      </w:r>
      <w:proofErr w:type="gramEnd"/>
      <w:r w:rsidRPr="00D471BF">
        <w:rPr>
          <w:i/>
        </w:rPr>
        <w:t xml:space="preserve">), </w:t>
      </w:r>
      <w:proofErr w:type="spellStart"/>
      <w:r w:rsidRPr="00D471BF">
        <w:rPr>
          <w:i/>
        </w:rPr>
        <w:t>SampleService.class.getName</w:t>
      </w:r>
      <w:proofErr w:type="spellEnd"/>
      <w:r w:rsidRPr="00D471BF">
        <w:rPr>
          <w:i/>
        </w:rPr>
        <w:t>());</w:t>
      </w:r>
    </w:p>
    <w:p w:rsidR="00D26BC1" w:rsidRDefault="00D26BC1" w:rsidP="009C2139">
      <w:pPr>
        <w:autoSpaceDE w:val="0"/>
        <w:autoSpaceDN w:val="0"/>
        <w:adjustRightInd w:val="0"/>
        <w:spacing w:after="0" w:line="240" w:lineRule="auto"/>
        <w:jc w:val="both"/>
      </w:pPr>
    </w:p>
    <w:p w:rsidR="00D26BC1" w:rsidRPr="00414BC7" w:rsidRDefault="00D26BC1" w:rsidP="009C2139">
      <w:pPr>
        <w:autoSpaceDE w:val="0"/>
        <w:autoSpaceDN w:val="0"/>
        <w:adjustRightInd w:val="0"/>
        <w:spacing w:after="0" w:line="240" w:lineRule="auto"/>
        <w:jc w:val="both"/>
      </w:pPr>
      <w:r>
        <w:t xml:space="preserve">After alias registration simple name </w:t>
      </w:r>
      <w:proofErr w:type="spellStart"/>
      <w:r w:rsidRPr="00D471BF">
        <w:rPr>
          <w:b/>
        </w:rPr>
        <w:t>SampleService</w:t>
      </w:r>
      <w:proofErr w:type="spellEnd"/>
      <w:r>
        <w:t xml:space="preserve"> can also be used to refer to the service in PCM.</w:t>
      </w:r>
    </w:p>
    <w:p w:rsidR="00CB1FA2" w:rsidRDefault="00265FB5" w:rsidP="009C2139">
      <w:pPr>
        <w:pStyle w:val="Heading2"/>
        <w:jc w:val="both"/>
      </w:pPr>
      <w:bookmarkStart w:id="265" w:name="_Toc246852264"/>
      <w:r w:rsidRPr="00265FB5">
        <w:lastRenderedPageBreak/>
        <w:t>Complex Configuration</w:t>
      </w:r>
      <w:bookmarkEnd w:id="265"/>
    </w:p>
    <w:p w:rsidR="00DD7DF3" w:rsidRDefault="00DD7DF3" w:rsidP="009C2139">
      <w:pPr>
        <w:jc w:val="both"/>
      </w:pPr>
    </w:p>
    <w:p w:rsidR="00DD7DF3" w:rsidRPr="00DD7DF3" w:rsidRDefault="00DD7DF3" w:rsidP="009C2139">
      <w:pPr>
        <w:jc w:val="both"/>
      </w:pPr>
      <w:proofErr w:type="gramStart"/>
      <w:r>
        <w:t>TODO :</w:t>
      </w:r>
      <w:proofErr w:type="gramEnd"/>
    </w:p>
    <w:p w:rsidR="00265FB5" w:rsidRPr="00CB1FA2" w:rsidRDefault="00265FB5" w:rsidP="009C2139">
      <w:pPr>
        <w:jc w:val="both"/>
      </w:pPr>
    </w:p>
    <w:p w:rsidR="003C1175" w:rsidRDefault="003C1175" w:rsidP="009C2139">
      <w:pPr>
        <w:pStyle w:val="Heading1"/>
        <w:jc w:val="both"/>
        <w:rPr>
          <w:color w:val="4F81BD" w:themeColor="accent1"/>
        </w:rPr>
      </w:pPr>
      <w:bookmarkStart w:id="266" w:name="_Toc246852265"/>
      <w:r w:rsidRPr="003C1175">
        <w:rPr>
          <w:color w:val="4F81BD" w:themeColor="accent1"/>
        </w:rPr>
        <w:t xml:space="preserve">Writing </w:t>
      </w:r>
      <w:del w:id="267" w:author="Arunkumar" w:date="2009-11-24T18:41:00Z">
        <w:r w:rsidRPr="003C1175" w:rsidDel="003751F0">
          <w:rPr>
            <w:color w:val="4F81BD" w:themeColor="accent1"/>
          </w:rPr>
          <w:delText>Binding Component</w:delText>
        </w:r>
      </w:del>
      <w:ins w:id="268" w:author="Arunkumar" w:date="2009-11-24T18:41:00Z">
        <w:r w:rsidR="003751F0">
          <w:rPr>
            <w:color w:val="4F81BD" w:themeColor="accent1"/>
          </w:rPr>
          <w:t>Connector</w:t>
        </w:r>
      </w:ins>
      <w:bookmarkEnd w:id="266"/>
    </w:p>
    <w:p w:rsidR="00AB0D45" w:rsidRDefault="003751F0" w:rsidP="009C2139">
      <w:pPr>
        <w:jc w:val="both"/>
        <w:rPr>
          <w:ins w:id="269" w:author="Arunkumar" w:date="2009-11-24T18:43:00Z"/>
        </w:rPr>
      </w:pPr>
      <w:ins w:id="270" w:author="Arunkumar" w:date="2009-11-24T18:41:00Z">
        <w:r>
          <w:t xml:space="preserve">Connector is a component through which </w:t>
        </w:r>
        <w:del w:id="271" w:author="Meenakshi Salaria" w:date="2013-04-18T12:16:00Z">
          <w:r w:rsidDel="00BF6579">
            <w:delText>iceFish</w:delText>
          </w:r>
        </w:del>
      </w:ins>
      <w:proofErr w:type="spellStart"/>
      <w:ins w:id="272" w:author="Meenakshi Salaria" w:date="2013-04-18T12:16:00Z">
        <w:r w:rsidR="00BF6579">
          <w:t>Teevra</w:t>
        </w:r>
      </w:ins>
      <w:proofErr w:type="spellEnd"/>
      <w:ins w:id="273" w:author="Arunkumar" w:date="2009-11-24T18:41:00Z">
        <w:r>
          <w:t xml:space="preserve"> can interact with the external system handling its protocol and session. Connector can be used either as the source or destination of Message Exchange. </w:t>
        </w:r>
      </w:ins>
      <w:r w:rsidR="00626F63">
        <w:t xml:space="preserve">Each new </w:t>
      </w:r>
      <w:proofErr w:type="spellStart"/>
      <w:ins w:id="274" w:author="Meenakshi Salaria" w:date="2013-04-18T12:17:00Z">
        <w:r w:rsidR="009613F5">
          <w:rPr>
            <w:color w:val="4F81BD" w:themeColor="accent1"/>
          </w:rPr>
          <w:t>Connector</w:t>
        </w:r>
      </w:ins>
      <w:del w:id="275" w:author="Meenakshi Salaria" w:date="2013-04-18T12:17:00Z">
        <w:r w:rsidR="00626F63" w:rsidDel="009613F5">
          <w:delText xml:space="preserve">Binding component </w:delText>
        </w:r>
      </w:del>
      <w:r w:rsidR="00626F63">
        <w:t>has</w:t>
      </w:r>
      <w:proofErr w:type="spellEnd"/>
      <w:r w:rsidR="00626F63">
        <w:t xml:space="preserve"> to implement following interface in order to support both sending and receiving the message from the endpoint.</w:t>
      </w:r>
      <w:ins w:id="276" w:author="Meenakshi Salaria" w:date="2013-04-18T12:17:00Z">
        <w:r w:rsidR="00070C9F">
          <w:t xml:space="preserve"> </w:t>
        </w:r>
      </w:ins>
    </w:p>
    <w:p w:rsidR="006909E4" w:rsidRDefault="003751F0">
      <w:pPr>
        <w:pStyle w:val="Heading2"/>
        <w:pPrChange w:id="277" w:author="Arunkumar" w:date="2009-11-24T18:43:00Z">
          <w:pPr>
            <w:jc w:val="both"/>
          </w:pPr>
        </w:pPrChange>
      </w:pPr>
      <w:bookmarkStart w:id="278" w:name="_Toc246852266"/>
      <w:ins w:id="279" w:author="Arunkumar" w:date="2009-11-24T18:43:00Z">
        <w:r>
          <w:t xml:space="preserve">Writing a </w:t>
        </w:r>
        <w:proofErr w:type="spellStart"/>
        <w:r>
          <w:t>FusionComponent</w:t>
        </w:r>
      </w:ins>
      <w:bookmarkEnd w:id="278"/>
      <w:proofErr w:type="spellEnd"/>
    </w:p>
    <w:p w:rsidR="0061166B" w:rsidRDefault="000F4573" w:rsidP="009C2139">
      <w:pPr>
        <w:jc w:val="both"/>
      </w:pPr>
      <w:r>
        <w:rPr>
          <w:b/>
        </w:rPr>
        <w:t xml:space="preserve">Component </w:t>
      </w:r>
      <w:r w:rsidR="000D4FEB">
        <w:t xml:space="preserve">implements the </w:t>
      </w:r>
      <w:proofErr w:type="spellStart"/>
      <w:r w:rsidR="000D4FEB">
        <w:t>FusionComponent</w:t>
      </w:r>
      <w:proofErr w:type="spellEnd"/>
      <w:r w:rsidR="000D4FEB">
        <w:t xml:space="preserve"> interface, </w:t>
      </w:r>
      <w:r w:rsidR="00626F63">
        <w:t xml:space="preserve">is a factory of </w:t>
      </w:r>
      <w:proofErr w:type="spellStart"/>
      <w:r w:rsidR="00626F63">
        <w:t>FusionEndpoint</w:t>
      </w:r>
      <w:proofErr w:type="spellEnd"/>
      <w:r w:rsidR="00626F63">
        <w:t xml:space="preserve"> with only one method </w:t>
      </w:r>
      <w:proofErr w:type="spellStart"/>
      <w:r w:rsidR="00626F63">
        <w:t>createEndpoint</w:t>
      </w:r>
      <w:proofErr w:type="spellEnd"/>
      <w:r w:rsidR="00626F63">
        <w:t>. This class will create the Endpoint using the Configuration (</w:t>
      </w:r>
      <w:proofErr w:type="spellStart"/>
      <w:r w:rsidR="00626F63">
        <w:t>BindingConfig</w:t>
      </w:r>
      <w:proofErr w:type="spellEnd"/>
      <w:r w:rsidR="00626F63">
        <w:t xml:space="preserve">) provided.  Same component instance will be used in all the processes to create the </w:t>
      </w:r>
      <w:proofErr w:type="spellStart"/>
      <w:r w:rsidR="00626F63">
        <w:t>FusionEndpoint</w:t>
      </w:r>
      <w:proofErr w:type="spellEnd"/>
      <w:r w:rsidR="00626F63">
        <w:t xml:space="preserve">.  </w:t>
      </w:r>
      <w:r w:rsidR="007300D6">
        <w:t xml:space="preserve"> Below is a code snippet for a sample C</w:t>
      </w:r>
      <w:r w:rsidR="0061166B">
        <w:t>omponent class.</w:t>
      </w:r>
    </w:p>
    <w:p w:rsidR="009277F9" w:rsidRDefault="009277F9" w:rsidP="009C2139">
      <w:pPr>
        <w:autoSpaceDE w:val="0"/>
        <w:autoSpaceDN w:val="0"/>
        <w:adjustRightInd w:val="0"/>
        <w:spacing w:after="0" w:line="240" w:lineRule="auto"/>
        <w:jc w:val="both"/>
        <w:rPr>
          <w:rFonts w:ascii="Courier New" w:hAnsi="Courier New" w:cs="Courier New"/>
          <w:b/>
          <w:bCs/>
          <w:color w:val="7F0055"/>
          <w:sz w:val="20"/>
          <w:szCs w:val="20"/>
        </w:rPr>
      </w:pPr>
    </w:p>
    <w:p w:rsidR="009277F9" w:rsidRPr="009277F9" w:rsidRDefault="009277F9" w:rsidP="009C2139">
      <w:pPr>
        <w:spacing w:after="0"/>
        <w:jc w:val="both"/>
      </w:pPr>
      <w:proofErr w:type="gramStart"/>
      <w:r w:rsidRPr="009277F9">
        <w:t>public</w:t>
      </w:r>
      <w:proofErr w:type="gramEnd"/>
      <w:r w:rsidRPr="009277F9">
        <w:t xml:space="preserve"> class </w:t>
      </w:r>
      <w:proofErr w:type="spellStart"/>
      <w:r w:rsidR="0097371C">
        <w:t>Sample</w:t>
      </w:r>
      <w:r w:rsidRPr="009277F9">
        <w:t>Component</w:t>
      </w:r>
      <w:proofErr w:type="spellEnd"/>
      <w:r w:rsidRPr="009277F9">
        <w:t xml:space="preserve"> implements </w:t>
      </w:r>
      <w:proofErr w:type="spellStart"/>
      <w:r w:rsidRPr="009277F9">
        <w:rPr>
          <w:i/>
        </w:rPr>
        <w:t>FusionComponent</w:t>
      </w:r>
      <w:proofErr w:type="spellEnd"/>
      <w:r w:rsidRPr="009277F9">
        <w:t xml:space="preserve"> {</w:t>
      </w:r>
    </w:p>
    <w:p w:rsidR="009277F9" w:rsidRPr="009277F9" w:rsidRDefault="009277F9" w:rsidP="009C2139">
      <w:pPr>
        <w:spacing w:after="0"/>
        <w:jc w:val="both"/>
      </w:pPr>
    </w:p>
    <w:p w:rsidR="009277F9" w:rsidRPr="009277F9" w:rsidRDefault="009277F9" w:rsidP="009C2139">
      <w:pPr>
        <w:spacing w:after="0"/>
        <w:jc w:val="both"/>
      </w:pPr>
      <w:r w:rsidRPr="009277F9">
        <w:tab/>
      </w:r>
      <w:proofErr w:type="gramStart"/>
      <w:r w:rsidRPr="009277F9">
        <w:t>public</w:t>
      </w:r>
      <w:proofErr w:type="gramEnd"/>
      <w:r w:rsidRPr="009277F9">
        <w:t xml:space="preserve"> </w:t>
      </w:r>
      <w:proofErr w:type="spellStart"/>
      <w:r w:rsidRPr="009277F9">
        <w:t>FusionEndpoint</w:t>
      </w:r>
      <w:proofErr w:type="spellEnd"/>
      <w:r>
        <w:t xml:space="preserve"> </w:t>
      </w:r>
      <w:proofErr w:type="spellStart"/>
      <w:r w:rsidRPr="009277F9">
        <w:t>createEndpoint</w:t>
      </w:r>
      <w:proofErr w:type="spellEnd"/>
      <w:r w:rsidRPr="009277F9">
        <w:t>(</w:t>
      </w:r>
    </w:p>
    <w:p w:rsidR="009277F9" w:rsidRDefault="009277F9" w:rsidP="009C2139">
      <w:pPr>
        <w:spacing w:after="0"/>
        <w:jc w:val="both"/>
      </w:pPr>
      <w:r w:rsidRPr="009277F9">
        <w:tab/>
      </w:r>
      <w:r w:rsidRPr="009277F9">
        <w:tab/>
      </w:r>
      <w:r w:rsidRPr="009277F9">
        <w:tab/>
      </w:r>
      <w:proofErr w:type="spellStart"/>
      <w:r w:rsidRPr="009277F9">
        <w:t>BindingConfig</w:t>
      </w:r>
      <w:proofErr w:type="spellEnd"/>
      <w:r w:rsidRPr="009277F9">
        <w:t xml:space="preserve"> </w:t>
      </w:r>
      <w:proofErr w:type="spellStart"/>
      <w:r w:rsidRPr="009277F9">
        <w:t>bindingConfig</w:t>
      </w:r>
      <w:proofErr w:type="spellEnd"/>
      <w:r w:rsidRPr="009277F9">
        <w:t>) throws Exception {</w:t>
      </w:r>
    </w:p>
    <w:p w:rsidR="009277F9" w:rsidRPr="009277F9" w:rsidRDefault="009277F9" w:rsidP="009C2139">
      <w:pPr>
        <w:spacing w:after="0"/>
        <w:jc w:val="both"/>
      </w:pPr>
      <w:r>
        <w:tab/>
      </w:r>
      <w:r>
        <w:tab/>
        <w:t>// create endpoint and return.</w:t>
      </w:r>
    </w:p>
    <w:p w:rsidR="009277F9" w:rsidRPr="009277F9" w:rsidRDefault="009277F9" w:rsidP="009C2139">
      <w:pPr>
        <w:spacing w:after="0"/>
        <w:jc w:val="both"/>
      </w:pPr>
      <w:r w:rsidRPr="009277F9">
        <w:tab/>
        <w:t>}</w:t>
      </w:r>
    </w:p>
    <w:p w:rsidR="009277F9" w:rsidRPr="009277F9" w:rsidRDefault="009277F9" w:rsidP="009C2139">
      <w:pPr>
        <w:spacing w:after="0"/>
        <w:jc w:val="both"/>
      </w:pPr>
      <w:r w:rsidRPr="009277F9">
        <w:t>}</w:t>
      </w:r>
    </w:p>
    <w:p w:rsidR="00DD70BF" w:rsidRDefault="007300D6" w:rsidP="009C2139">
      <w:pPr>
        <w:spacing w:after="0"/>
        <w:jc w:val="both"/>
        <w:rPr>
          <w:ins w:id="280" w:author="Arunkumar" w:date="2009-11-24T18:43:00Z"/>
        </w:rPr>
      </w:pPr>
      <w:r>
        <w:t xml:space="preserve"> </w:t>
      </w:r>
    </w:p>
    <w:p w:rsidR="003751F0" w:rsidRDefault="003751F0" w:rsidP="003751F0">
      <w:pPr>
        <w:pStyle w:val="Heading2"/>
        <w:rPr>
          <w:ins w:id="281" w:author="Arunkumar" w:date="2009-11-24T18:43:00Z"/>
        </w:rPr>
      </w:pPr>
      <w:bookmarkStart w:id="282" w:name="_Toc246852267"/>
      <w:ins w:id="283" w:author="Arunkumar" w:date="2009-11-24T18:43:00Z">
        <w:r>
          <w:t xml:space="preserve">Writing a </w:t>
        </w:r>
        <w:proofErr w:type="spellStart"/>
        <w:r>
          <w:t>FusionEndpoint</w:t>
        </w:r>
        <w:bookmarkEnd w:id="282"/>
        <w:proofErr w:type="spellEnd"/>
      </w:ins>
    </w:p>
    <w:p w:rsidR="00DD70BF" w:rsidRDefault="000D4FEB" w:rsidP="009C2139">
      <w:pPr>
        <w:jc w:val="both"/>
      </w:pPr>
      <w:r w:rsidRPr="000D4FEB">
        <w:rPr>
          <w:b/>
        </w:rPr>
        <w:t>Endpoint</w:t>
      </w:r>
      <w:r>
        <w:t xml:space="preserve"> implements </w:t>
      </w:r>
      <w:proofErr w:type="spellStart"/>
      <w:r>
        <w:t>FusionEndpoint</w:t>
      </w:r>
      <w:proofErr w:type="spellEnd"/>
      <w:r>
        <w:t xml:space="preserve"> interface, It </w:t>
      </w:r>
      <w:r w:rsidR="00DD70BF">
        <w:t xml:space="preserve">creates producer and consumer based on their usage in the PCM, if the Endpoint is being used as the source </w:t>
      </w:r>
      <w:proofErr w:type="spellStart"/>
      <w:r w:rsidR="00DD70BF" w:rsidRPr="00DD70BF">
        <w:rPr>
          <w:i/>
        </w:rPr>
        <w:t>createConsumer</w:t>
      </w:r>
      <w:proofErr w:type="spellEnd"/>
      <w:r w:rsidR="00DD70BF">
        <w:rPr>
          <w:i/>
        </w:rPr>
        <w:t xml:space="preserve"> </w:t>
      </w:r>
      <w:r w:rsidR="00DD70BF">
        <w:t xml:space="preserve">will be called to create a new Consumer, which will be used to receive message from the endpoint. And in case the Endpoint is being used as destination </w:t>
      </w:r>
      <w:proofErr w:type="spellStart"/>
      <w:r w:rsidR="00DD70BF">
        <w:t>createProducer</w:t>
      </w:r>
      <w:proofErr w:type="spellEnd"/>
      <w:r w:rsidR="00DD70BF">
        <w:t xml:space="preserve"> will be called to create the Producer, which will be used to send the messages to the endpoint.</w:t>
      </w:r>
    </w:p>
    <w:p w:rsidR="0097371C" w:rsidRPr="006B29E2" w:rsidRDefault="0097371C" w:rsidP="009C2139">
      <w:pPr>
        <w:spacing w:after="0"/>
        <w:jc w:val="both"/>
      </w:pPr>
      <w:proofErr w:type="gramStart"/>
      <w:r w:rsidRPr="006B29E2">
        <w:t>public</w:t>
      </w:r>
      <w:proofErr w:type="gramEnd"/>
      <w:r w:rsidRPr="006B29E2">
        <w:t xml:space="preserve"> class </w:t>
      </w:r>
      <w:proofErr w:type="spellStart"/>
      <w:r w:rsidRPr="006B29E2">
        <w:t>SampleEndPoint</w:t>
      </w:r>
      <w:proofErr w:type="spellEnd"/>
      <w:r w:rsidRPr="006B29E2">
        <w:t xml:space="preserve"> implements </w:t>
      </w:r>
      <w:proofErr w:type="spellStart"/>
      <w:r w:rsidRPr="006B29E2">
        <w:t>FusionEndpoint</w:t>
      </w:r>
      <w:proofErr w:type="spellEnd"/>
      <w:r w:rsidR="003A2D7B" w:rsidRPr="006B29E2">
        <w:t xml:space="preserve"> </w:t>
      </w:r>
      <w:r w:rsidRPr="006B29E2">
        <w:t>{</w:t>
      </w:r>
    </w:p>
    <w:p w:rsidR="0097371C" w:rsidRPr="006B29E2" w:rsidRDefault="0097371C" w:rsidP="009C2139">
      <w:pPr>
        <w:spacing w:after="0"/>
        <w:jc w:val="both"/>
      </w:pPr>
      <w:r w:rsidRPr="006B29E2">
        <w:tab/>
      </w:r>
      <w:proofErr w:type="gramStart"/>
      <w:r w:rsidRPr="006B29E2">
        <w:t>public</w:t>
      </w:r>
      <w:proofErr w:type="gramEnd"/>
      <w:r w:rsidRPr="006B29E2">
        <w:t xml:space="preserve"> </w:t>
      </w:r>
      <w:proofErr w:type="spellStart"/>
      <w:r w:rsidR="006B29E2" w:rsidRPr="006B29E2">
        <w:t>SampleEndPoint</w:t>
      </w:r>
      <w:proofErr w:type="spellEnd"/>
      <w:r w:rsidR="006B29E2" w:rsidRPr="006B29E2">
        <w:t xml:space="preserve"> </w:t>
      </w:r>
      <w:r w:rsidRPr="006B29E2">
        <w:t>(</w:t>
      </w:r>
      <w:proofErr w:type="spellStart"/>
      <w:r w:rsidRPr="006B29E2">
        <w:t>BindingConfig</w:t>
      </w:r>
      <w:proofErr w:type="spellEnd"/>
      <w:r w:rsidRPr="006B29E2">
        <w:t xml:space="preserve"> </w:t>
      </w:r>
      <w:proofErr w:type="spellStart"/>
      <w:r w:rsidRPr="006B29E2">
        <w:t>bindingConfig</w:t>
      </w:r>
      <w:proofErr w:type="spellEnd"/>
      <w:r w:rsidRPr="006B29E2">
        <w:t>) {</w:t>
      </w:r>
    </w:p>
    <w:p w:rsidR="006B29E2" w:rsidRPr="006B29E2" w:rsidRDefault="0097371C" w:rsidP="009C2139">
      <w:pPr>
        <w:spacing w:after="0"/>
        <w:jc w:val="both"/>
      </w:pPr>
      <w:r w:rsidRPr="006B29E2">
        <w:tab/>
      </w:r>
      <w:r w:rsidR="006B29E2" w:rsidRPr="006B29E2">
        <w:tab/>
        <w:t>// constructor.</w:t>
      </w:r>
    </w:p>
    <w:p w:rsidR="0097371C" w:rsidRPr="006B29E2" w:rsidRDefault="0097371C" w:rsidP="009C2139">
      <w:pPr>
        <w:spacing w:after="0"/>
        <w:ind w:firstLine="720"/>
        <w:jc w:val="both"/>
      </w:pPr>
      <w:r w:rsidRPr="006B29E2">
        <w:lastRenderedPageBreak/>
        <w:t>}</w:t>
      </w:r>
    </w:p>
    <w:p w:rsidR="0097371C" w:rsidRPr="006B29E2" w:rsidRDefault="0097371C" w:rsidP="009C2139">
      <w:pPr>
        <w:spacing w:after="0"/>
        <w:jc w:val="both"/>
      </w:pPr>
    </w:p>
    <w:p w:rsidR="0097371C" w:rsidRPr="006B29E2" w:rsidRDefault="0097371C" w:rsidP="009C2139">
      <w:pPr>
        <w:spacing w:after="0"/>
        <w:jc w:val="both"/>
      </w:pPr>
      <w:r w:rsidRPr="006B29E2">
        <w:tab/>
      </w:r>
      <w:proofErr w:type="gramStart"/>
      <w:r w:rsidRPr="006B29E2">
        <w:t>public</w:t>
      </w:r>
      <w:proofErr w:type="gramEnd"/>
      <w:r w:rsidRPr="006B29E2">
        <w:t xml:space="preserve"> </w:t>
      </w:r>
      <w:proofErr w:type="spellStart"/>
      <w:r w:rsidRPr="006B29E2">
        <w:t>FusionConsumer</w:t>
      </w:r>
      <w:proofErr w:type="spellEnd"/>
      <w:r w:rsidR="009E324B">
        <w:t xml:space="preserve"> </w:t>
      </w:r>
      <w:proofErr w:type="spellStart"/>
      <w:r w:rsidRPr="006B29E2">
        <w:t>createConsumer</w:t>
      </w:r>
      <w:proofErr w:type="spellEnd"/>
      <w:r w:rsidRPr="006B29E2">
        <w:t>(</w:t>
      </w:r>
    </w:p>
    <w:p w:rsidR="0097371C" w:rsidRDefault="0097371C" w:rsidP="009C2139">
      <w:pPr>
        <w:spacing w:after="0"/>
        <w:jc w:val="both"/>
      </w:pPr>
      <w:r w:rsidRPr="006B29E2">
        <w:tab/>
      </w:r>
      <w:r w:rsidRPr="006B29E2">
        <w:tab/>
      </w:r>
      <w:r w:rsidRPr="006B29E2">
        <w:tab/>
      </w:r>
      <w:proofErr w:type="spellStart"/>
      <w:r w:rsidRPr="006B29E2">
        <w:t>FusionProcessor</w:t>
      </w:r>
      <w:proofErr w:type="spellEnd"/>
      <w:r w:rsidRPr="006B29E2">
        <w:t xml:space="preserve"> </w:t>
      </w:r>
      <w:proofErr w:type="spellStart"/>
      <w:r w:rsidRPr="006B29E2">
        <w:t>fusionProcessor</w:t>
      </w:r>
      <w:proofErr w:type="spellEnd"/>
      <w:r w:rsidRPr="006B29E2">
        <w:t>) throws Exception {</w:t>
      </w:r>
    </w:p>
    <w:p w:rsidR="009E324B" w:rsidRPr="006B29E2" w:rsidRDefault="009E324B" w:rsidP="009C2139">
      <w:pPr>
        <w:spacing w:after="0"/>
        <w:jc w:val="both"/>
      </w:pPr>
      <w:r>
        <w:tab/>
      </w:r>
      <w:r>
        <w:tab/>
        <w:t xml:space="preserve">// </w:t>
      </w:r>
      <w:proofErr w:type="gramStart"/>
      <w:r>
        <w:t>Create</w:t>
      </w:r>
      <w:proofErr w:type="gramEnd"/>
      <w:r>
        <w:t xml:space="preserve"> consumer and return.</w:t>
      </w:r>
    </w:p>
    <w:p w:rsidR="0097371C" w:rsidRPr="006B29E2" w:rsidRDefault="0097371C" w:rsidP="009C2139">
      <w:pPr>
        <w:spacing w:after="0"/>
        <w:jc w:val="both"/>
      </w:pPr>
      <w:r w:rsidRPr="006B29E2">
        <w:tab/>
        <w:t>}</w:t>
      </w:r>
    </w:p>
    <w:p w:rsidR="0097371C" w:rsidRPr="006B29E2" w:rsidRDefault="0097371C" w:rsidP="009C2139">
      <w:pPr>
        <w:spacing w:after="0"/>
        <w:jc w:val="both"/>
      </w:pPr>
    </w:p>
    <w:p w:rsidR="0097371C" w:rsidRDefault="0097371C" w:rsidP="009C2139">
      <w:pPr>
        <w:spacing w:after="0"/>
        <w:jc w:val="both"/>
      </w:pPr>
      <w:r w:rsidRPr="006B29E2">
        <w:tab/>
      </w:r>
      <w:proofErr w:type="gramStart"/>
      <w:r w:rsidRPr="006B29E2">
        <w:t>public</w:t>
      </w:r>
      <w:proofErr w:type="gramEnd"/>
      <w:r w:rsidRPr="006B29E2">
        <w:t xml:space="preserve"> </w:t>
      </w:r>
      <w:proofErr w:type="spellStart"/>
      <w:r w:rsidRPr="006B29E2">
        <w:t>FusionProducer</w:t>
      </w:r>
      <w:proofErr w:type="spellEnd"/>
      <w:r w:rsidR="009E324B">
        <w:t xml:space="preserve">  </w:t>
      </w:r>
      <w:proofErr w:type="spellStart"/>
      <w:r w:rsidRPr="006B29E2">
        <w:t>createProducer</w:t>
      </w:r>
      <w:proofErr w:type="spellEnd"/>
      <w:r w:rsidRPr="006B29E2">
        <w:t>() throws Exception {</w:t>
      </w:r>
    </w:p>
    <w:p w:rsidR="009E324B" w:rsidRPr="006B29E2" w:rsidRDefault="009E324B" w:rsidP="009C2139">
      <w:pPr>
        <w:spacing w:after="0"/>
        <w:jc w:val="both"/>
      </w:pPr>
      <w:r>
        <w:tab/>
      </w:r>
      <w:r>
        <w:tab/>
        <w:t xml:space="preserve">// </w:t>
      </w:r>
      <w:proofErr w:type="gramStart"/>
      <w:r>
        <w:t>Create</w:t>
      </w:r>
      <w:proofErr w:type="gramEnd"/>
      <w:r>
        <w:t xml:space="preserve"> consumer and return.</w:t>
      </w:r>
    </w:p>
    <w:p w:rsidR="0097371C" w:rsidRPr="006B29E2" w:rsidRDefault="0097371C" w:rsidP="009C2139">
      <w:pPr>
        <w:spacing w:after="0"/>
        <w:jc w:val="both"/>
      </w:pPr>
      <w:r w:rsidRPr="006B29E2">
        <w:tab/>
        <w:t>}</w:t>
      </w:r>
    </w:p>
    <w:p w:rsidR="0097371C" w:rsidRPr="006B29E2" w:rsidRDefault="0097371C" w:rsidP="009C2139">
      <w:pPr>
        <w:spacing w:after="0"/>
        <w:jc w:val="both"/>
      </w:pPr>
      <w:r w:rsidRPr="006B29E2">
        <w:t>}</w:t>
      </w:r>
    </w:p>
    <w:p w:rsidR="003751F0" w:rsidRDefault="003751F0" w:rsidP="003751F0">
      <w:pPr>
        <w:pStyle w:val="Heading2"/>
        <w:rPr>
          <w:ins w:id="284" w:author="Arunkumar" w:date="2009-11-24T18:44:00Z"/>
        </w:rPr>
      </w:pPr>
      <w:bookmarkStart w:id="285" w:name="_Toc246852268"/>
      <w:ins w:id="286" w:author="Arunkumar" w:date="2009-11-24T18:44:00Z">
        <w:r>
          <w:t xml:space="preserve">Writing a </w:t>
        </w:r>
        <w:proofErr w:type="spellStart"/>
        <w:r>
          <w:t>FusionProducer</w:t>
        </w:r>
        <w:bookmarkEnd w:id="285"/>
        <w:proofErr w:type="spellEnd"/>
      </w:ins>
    </w:p>
    <w:p w:rsidR="00DD70BF" w:rsidRDefault="000D4FEB" w:rsidP="009C2139">
      <w:pPr>
        <w:jc w:val="both"/>
      </w:pPr>
      <w:r>
        <w:rPr>
          <w:b/>
        </w:rPr>
        <w:t xml:space="preserve">Producer </w:t>
      </w:r>
      <w:r>
        <w:t xml:space="preserve">implements </w:t>
      </w:r>
      <w:proofErr w:type="spellStart"/>
      <w:r>
        <w:t>FusionProducer</w:t>
      </w:r>
      <w:proofErr w:type="spellEnd"/>
      <w:r>
        <w:t xml:space="preserve"> interface, It</w:t>
      </w:r>
      <w:r w:rsidR="00DD70BF">
        <w:t xml:space="preserve"> will send message to the Endpoint.  It’ll receive </w:t>
      </w:r>
      <w:proofErr w:type="spellStart"/>
      <w:r w:rsidR="00DD70BF">
        <w:t>MessageExchange</w:t>
      </w:r>
      <w:proofErr w:type="spellEnd"/>
      <w:r w:rsidR="00DD70BF">
        <w:t xml:space="preserve">  it’ll use the Binding </w:t>
      </w:r>
      <w:proofErr w:type="spellStart"/>
      <w:r w:rsidR="00DD70BF">
        <w:t>Configuraiton</w:t>
      </w:r>
      <w:proofErr w:type="spellEnd"/>
      <w:r w:rsidR="00DD70BF">
        <w:t xml:space="preserve"> ( This is different from Mediation service where with each method invocation the configuration is also being passed,  as there is only one instance of service registered, which is not the case with Endpoint), already provided to the Endpoint at the time of creation, to format and send the message to the Endpoint.</w:t>
      </w:r>
    </w:p>
    <w:p w:rsidR="00ED2024" w:rsidRDefault="00ED2024" w:rsidP="00ED2024">
      <w:pPr>
        <w:pStyle w:val="Heading2"/>
        <w:rPr>
          <w:ins w:id="287" w:author="Arunkumar" w:date="2009-11-24T18:44:00Z"/>
        </w:rPr>
      </w:pPr>
      <w:bookmarkStart w:id="288" w:name="_Toc246852269"/>
      <w:ins w:id="289" w:author="Arunkumar" w:date="2009-11-24T18:44:00Z">
        <w:r>
          <w:t xml:space="preserve">Writing a </w:t>
        </w:r>
        <w:proofErr w:type="spellStart"/>
        <w:r>
          <w:t>FusionConsumer</w:t>
        </w:r>
        <w:bookmarkEnd w:id="288"/>
        <w:proofErr w:type="spellEnd"/>
      </w:ins>
    </w:p>
    <w:p w:rsidR="000F4573" w:rsidRDefault="000D4FEB" w:rsidP="009C2139">
      <w:pPr>
        <w:jc w:val="both"/>
      </w:pPr>
      <w:r>
        <w:rPr>
          <w:b/>
        </w:rPr>
        <w:t xml:space="preserve">Consumer </w:t>
      </w:r>
      <w:r>
        <w:t xml:space="preserve">implements </w:t>
      </w:r>
      <w:proofErr w:type="spellStart"/>
      <w:r>
        <w:t>FusionConsumer</w:t>
      </w:r>
      <w:proofErr w:type="spellEnd"/>
      <w:r>
        <w:t xml:space="preserve"> interface, It receives the message from the Endpoint </w:t>
      </w:r>
      <w:proofErr w:type="gramStart"/>
      <w:r>
        <w:t>( polling</w:t>
      </w:r>
      <w:proofErr w:type="gramEnd"/>
      <w:r>
        <w:t xml:space="preserve">/event driven ) and creates a Message Exchange ( Default implementation </w:t>
      </w:r>
      <w:proofErr w:type="spellStart"/>
      <w:r>
        <w:t>FusionMessageExchange</w:t>
      </w:r>
      <w:proofErr w:type="spellEnd"/>
      <w:r>
        <w:t xml:space="preserve">) and invokes process method on </w:t>
      </w:r>
      <w:proofErr w:type="spellStart"/>
      <w:r>
        <w:t>FusionProcessor</w:t>
      </w:r>
      <w:proofErr w:type="spellEnd"/>
      <w:r>
        <w:t>.</w:t>
      </w:r>
    </w:p>
    <w:p w:rsidR="00C22A8B" w:rsidRDefault="00C22A8B" w:rsidP="009C2139">
      <w:pPr>
        <w:pStyle w:val="Heading1"/>
        <w:jc w:val="both"/>
        <w:rPr>
          <w:color w:val="4F81BD" w:themeColor="accent1"/>
        </w:rPr>
      </w:pPr>
      <w:bookmarkStart w:id="290" w:name="_Toc246852270"/>
      <w:r w:rsidRPr="002E0A78">
        <w:rPr>
          <w:color w:val="4F81BD" w:themeColor="accent1"/>
        </w:rPr>
        <w:t>Error Handling</w:t>
      </w:r>
      <w:bookmarkEnd w:id="290"/>
    </w:p>
    <w:p w:rsidR="0051525B" w:rsidRPr="0051525B" w:rsidRDefault="0051525B" w:rsidP="009C2139">
      <w:pPr>
        <w:jc w:val="both"/>
      </w:pPr>
      <w:proofErr w:type="spellStart"/>
      <w:r>
        <w:t>ErrorHandling</w:t>
      </w:r>
      <w:proofErr w:type="spellEnd"/>
      <w:r>
        <w:t xml:space="preserve"> API allows service/component to handle/report error as per the configuration provided in the PCM.  </w:t>
      </w:r>
      <w:r w:rsidR="006774C5">
        <w:t xml:space="preserve">Error handling if configured can be accessed from the </w:t>
      </w:r>
      <w:proofErr w:type="spellStart"/>
      <w:r w:rsidR="006774C5">
        <w:t>ServiceConfig</w:t>
      </w:r>
      <w:proofErr w:type="spellEnd"/>
      <w:r w:rsidR="006774C5">
        <w:t>/</w:t>
      </w:r>
      <w:proofErr w:type="spellStart"/>
      <w:r w:rsidR="006774C5">
        <w:t>BindingConfig</w:t>
      </w:r>
      <w:proofErr w:type="spellEnd"/>
      <w:r w:rsidR="006774C5">
        <w:t xml:space="preserve">. To report error create one </w:t>
      </w:r>
      <w:proofErr w:type="spellStart"/>
      <w:r w:rsidR="006774C5">
        <w:t>ErrorContext</w:t>
      </w:r>
      <w:proofErr w:type="spellEnd"/>
      <w:r w:rsidR="006774C5">
        <w:t xml:space="preserve"> object and invoke </w:t>
      </w:r>
      <w:proofErr w:type="spellStart"/>
      <w:r w:rsidR="006774C5">
        <w:t>reportError</w:t>
      </w:r>
      <w:proofErr w:type="spellEnd"/>
      <w:r w:rsidR="006774C5">
        <w:t xml:space="preserve"> method.</w:t>
      </w:r>
    </w:p>
    <w:p w:rsidR="00153420" w:rsidRDefault="00153420" w:rsidP="009C2139">
      <w:pPr>
        <w:spacing w:after="0" w:line="240" w:lineRule="auto"/>
        <w:jc w:val="both"/>
        <w:rPr>
          <w:rFonts w:ascii="Cambria" w:eastAsia="Times New Roman" w:hAnsi="Cambria" w:cs="Cambria"/>
          <w:b/>
          <w:bCs/>
          <w:color w:val="4F81BD" w:themeColor="accent1"/>
          <w:kern w:val="32"/>
          <w:sz w:val="32"/>
          <w:szCs w:val="32"/>
        </w:rPr>
      </w:pPr>
      <w:r>
        <w:rPr>
          <w:color w:val="4F81BD" w:themeColor="accent1"/>
        </w:rPr>
        <w:br w:type="page"/>
      </w:r>
    </w:p>
    <w:p w:rsidR="00411133" w:rsidRPr="003C5CC7" w:rsidRDefault="00411133" w:rsidP="009C2139">
      <w:pPr>
        <w:pStyle w:val="Heading1"/>
        <w:jc w:val="both"/>
        <w:rPr>
          <w:color w:val="4F81BD" w:themeColor="accent1"/>
        </w:rPr>
      </w:pPr>
      <w:bookmarkStart w:id="291" w:name="_Toc246852271"/>
      <w:r w:rsidRPr="00411133">
        <w:rPr>
          <w:color w:val="4F81BD" w:themeColor="accent1"/>
        </w:rPr>
        <w:lastRenderedPageBreak/>
        <w:t>Examples</w:t>
      </w:r>
      <w:bookmarkEnd w:id="291"/>
    </w:p>
    <w:p w:rsidR="003C1175" w:rsidRDefault="002218AC" w:rsidP="009C2139">
      <w:pPr>
        <w:jc w:val="both"/>
      </w:pPr>
      <w:r>
        <w:t xml:space="preserve">Sample Service and Component are maven projects. With eclipse if maven </w:t>
      </w:r>
      <w:r w:rsidR="00153420">
        <w:t>plug-in</w:t>
      </w:r>
      <w:r>
        <w:t xml:space="preserve"> is installed these can directly be imported into eclipse.</w:t>
      </w:r>
    </w:p>
    <w:p w:rsidR="00340B1A" w:rsidRPr="00340B1A" w:rsidRDefault="00340B1A" w:rsidP="009C2139">
      <w:pPr>
        <w:pStyle w:val="Heading2"/>
        <w:jc w:val="both"/>
      </w:pPr>
      <w:bookmarkStart w:id="292" w:name="_Toc246852272"/>
      <w:r w:rsidRPr="00340B1A">
        <w:t>Mediation Service</w:t>
      </w:r>
      <w:bookmarkEnd w:id="292"/>
      <w:r w:rsidRPr="00340B1A">
        <w:t xml:space="preserve"> </w:t>
      </w:r>
    </w:p>
    <w:p w:rsidR="003C1175" w:rsidRDefault="009F1477" w:rsidP="009C2139">
      <w:pPr>
        <w:jc w:val="both"/>
      </w:pPr>
      <w:r>
        <w:object w:dxaOrig="102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95pt;height:40.75pt" o:ole="">
            <v:imagedata r:id="rId14" o:title=""/>
          </v:shape>
          <o:OLEObject Type="Embed" ProgID="Package" ShapeID="_x0000_i1025" DrawAspect="Content" ObjectID="_1427820727" r:id="rId15"/>
        </w:object>
      </w:r>
    </w:p>
    <w:p w:rsidR="00340B1A" w:rsidRDefault="00340B1A" w:rsidP="009C2139">
      <w:pPr>
        <w:pStyle w:val="Heading2"/>
        <w:jc w:val="both"/>
      </w:pPr>
      <w:bookmarkStart w:id="293" w:name="_Toc246852273"/>
      <w:r>
        <w:t>Binding Component</w:t>
      </w:r>
      <w:bookmarkEnd w:id="293"/>
    </w:p>
    <w:p w:rsidR="00153420" w:rsidRPr="00153420" w:rsidRDefault="00153420" w:rsidP="009C2139">
      <w:pPr>
        <w:jc w:val="both"/>
      </w:pPr>
      <w:r>
        <w:object w:dxaOrig="990" w:dyaOrig="765">
          <v:shape id="_x0000_i1026" type="#_x0000_t75" style="width:49.6pt;height:38.05pt" o:ole="">
            <v:imagedata r:id="rId16" o:title=""/>
          </v:shape>
          <o:OLEObject Type="Embed" ProgID="Package" ShapeID="_x0000_i1026" DrawAspect="Content" ObjectID="_1427820728" r:id="rId17"/>
        </w:object>
      </w:r>
    </w:p>
    <w:p w:rsidR="00645108" w:rsidRPr="007D5D15" w:rsidRDefault="00645108" w:rsidP="00645108">
      <w:pPr>
        <w:pStyle w:val="Heading1"/>
        <w:rPr>
          <w:color w:val="4F81BD" w:themeColor="accent1"/>
        </w:rPr>
      </w:pPr>
      <w:bookmarkStart w:id="294" w:name="_Toc246841626"/>
      <w:bookmarkStart w:id="295" w:name="_Toc246852274"/>
      <w:proofErr w:type="spellStart"/>
      <w:r w:rsidRPr="007D5D15">
        <w:rPr>
          <w:color w:val="4F81BD" w:themeColor="accent1"/>
        </w:rPr>
        <w:t>JavaDoc</w:t>
      </w:r>
      <w:bookmarkEnd w:id="294"/>
      <w:proofErr w:type="spellEnd"/>
      <w:ins w:id="296" w:author="Arunkumar" w:date="2009-11-24T18:51:00Z">
        <w:r w:rsidR="00C21AF7">
          <w:rPr>
            <w:color w:val="4F81BD" w:themeColor="accent1"/>
          </w:rPr>
          <w:t xml:space="preserve"> for dependent classes</w:t>
        </w:r>
      </w:ins>
      <w:bookmarkEnd w:id="295"/>
    </w:p>
    <w:p w:rsidR="00645108" w:rsidRDefault="00645108" w:rsidP="00645108"/>
    <w:p w:rsidR="00645108" w:rsidRPr="003C1175" w:rsidRDefault="001E0F5A" w:rsidP="00645108">
      <w:r>
        <w:object w:dxaOrig="1454" w:dyaOrig="941">
          <v:shape id="_x0000_i1027" type="#_x0000_t75" style="width:72.7pt;height:46.2pt" o:ole="">
            <v:imagedata r:id="rId18" o:title=""/>
          </v:shape>
          <o:OLEObject Type="Embed" ProgID="AcroExch.Document.7" ShapeID="_x0000_i1027" DrawAspect="Icon" ObjectID="_1427820729" r:id="rId19"/>
        </w:object>
      </w:r>
    </w:p>
    <w:p w:rsidR="003C1175" w:rsidRPr="003C1175" w:rsidRDefault="003C1175" w:rsidP="009C2139">
      <w:pPr>
        <w:jc w:val="both"/>
      </w:pPr>
    </w:p>
    <w:p w:rsidR="003C1175" w:rsidRPr="003C1175" w:rsidRDefault="003C1175" w:rsidP="009C2139">
      <w:pPr>
        <w:jc w:val="both"/>
      </w:pPr>
    </w:p>
    <w:p w:rsidR="003C1175" w:rsidRPr="003C1175" w:rsidRDefault="003C1175" w:rsidP="009C2139">
      <w:pPr>
        <w:jc w:val="both"/>
      </w:pPr>
    </w:p>
    <w:sectPr w:rsidR="003C1175" w:rsidRPr="003C1175" w:rsidSect="00BA644A">
      <w:headerReference w:type="default" r:id="rId20"/>
      <w:footerReference w:type="defaul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6DE6" w:rsidRDefault="00BE6DE6" w:rsidP="00F443A1">
      <w:pPr>
        <w:spacing w:after="0" w:line="240" w:lineRule="auto"/>
      </w:pPr>
      <w:r>
        <w:separator/>
      </w:r>
    </w:p>
  </w:endnote>
  <w:endnote w:type="continuationSeparator" w:id="0">
    <w:p w:rsidR="00BE6DE6" w:rsidRDefault="00BE6DE6" w:rsidP="00F443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4573" w:rsidRDefault="000F4573" w:rsidP="00AA38EF">
    <w:pPr>
      <w:pStyle w:val="Footer"/>
      <w:pBdr>
        <w:top w:val="thinThickSmallGap" w:sz="24" w:space="0" w:color="622423"/>
      </w:pBdr>
      <w:jc w:val="right"/>
      <w:rPr>
        <w:rFonts w:ascii="Cambria" w:hAnsi="Cambria" w:cs="Cambria"/>
      </w:rPr>
    </w:pPr>
  </w:p>
  <w:p w:rsidR="000F4573" w:rsidRPr="009301B1" w:rsidRDefault="000F4573" w:rsidP="004C629F">
    <w:pPr>
      <w:pStyle w:val="Footer"/>
      <w:jc w:val="center"/>
      <w:rPr>
        <w:sz w:val="16"/>
        <w:szCs w:val="16"/>
      </w:rPr>
    </w:pPr>
    <w:r w:rsidRPr="009301B1">
      <w:rPr>
        <w:sz w:val="16"/>
        <w:szCs w:val="16"/>
      </w:rPr>
      <w:t>© Headstrong</w:t>
    </w:r>
    <w:r w:rsidRPr="009301B1">
      <w:rPr>
        <w:rFonts w:ascii="Cambria" w:hAnsi="Cambria" w:cs="Cambria"/>
        <w:sz w:val="16"/>
        <w:szCs w:val="16"/>
      </w:rPr>
      <w:t xml:space="preserve"> </w:t>
    </w:r>
    <w:r w:rsidRPr="009301B1">
      <w:rPr>
        <w:rFonts w:ascii="Cambria" w:hAnsi="Cambria" w:cs="Cambria"/>
        <w:sz w:val="16"/>
        <w:szCs w:val="16"/>
      </w:rPr>
      <w:tab/>
    </w:r>
    <w:r w:rsidRPr="009301B1">
      <w:rPr>
        <w:rFonts w:ascii="Cambria" w:hAnsi="Cambria" w:cs="Cambria"/>
        <w:sz w:val="16"/>
        <w:szCs w:val="16"/>
      </w:rPr>
      <w:tab/>
      <w:t xml:space="preserve">Page </w:t>
    </w:r>
    <w:r w:rsidR="00107FE2" w:rsidRPr="009301B1">
      <w:rPr>
        <w:sz w:val="16"/>
        <w:szCs w:val="16"/>
      </w:rPr>
      <w:fldChar w:fldCharType="begin"/>
    </w:r>
    <w:r w:rsidRPr="009301B1">
      <w:rPr>
        <w:sz w:val="16"/>
        <w:szCs w:val="16"/>
      </w:rPr>
      <w:instrText xml:space="preserve"> PAGE   \* MERGEFORMAT </w:instrText>
    </w:r>
    <w:r w:rsidR="00107FE2" w:rsidRPr="009301B1">
      <w:rPr>
        <w:sz w:val="16"/>
        <w:szCs w:val="16"/>
      </w:rPr>
      <w:fldChar w:fldCharType="separate"/>
    </w:r>
    <w:r w:rsidR="003A616A" w:rsidRPr="003A616A">
      <w:rPr>
        <w:rFonts w:ascii="Cambria" w:hAnsi="Cambria" w:cs="Cambria"/>
        <w:noProof/>
        <w:sz w:val="16"/>
        <w:szCs w:val="16"/>
      </w:rPr>
      <w:t>11</w:t>
    </w:r>
    <w:r w:rsidR="00107FE2" w:rsidRPr="009301B1">
      <w:rPr>
        <w:sz w:val="16"/>
        <w:szCs w:val="16"/>
      </w:rPr>
      <w:fldChar w:fldCharType="end"/>
    </w:r>
  </w:p>
  <w:p w:rsidR="000F4573" w:rsidRDefault="000F457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6DE6" w:rsidRDefault="00BE6DE6" w:rsidP="00F443A1">
      <w:pPr>
        <w:spacing w:after="0" w:line="240" w:lineRule="auto"/>
      </w:pPr>
      <w:r>
        <w:separator/>
      </w:r>
    </w:p>
  </w:footnote>
  <w:footnote w:type="continuationSeparator" w:id="0">
    <w:p w:rsidR="00BE6DE6" w:rsidRDefault="00BE6DE6" w:rsidP="00F443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4573" w:rsidRDefault="000F4573" w:rsidP="00BC125B">
    <w:pPr>
      <w:pStyle w:val="Header"/>
      <w:tabs>
        <w:tab w:val="clear" w:pos="4320"/>
        <w:tab w:val="clear" w:pos="8640"/>
        <w:tab w:val="right" w:pos="9360"/>
      </w:tabs>
      <w:ind w:left="1440"/>
      <w:jc w:val="right"/>
      <w:rPr>
        <w:rFonts w:ascii="Cambria" w:hAnsi="Cambria"/>
        <w:noProof/>
        <w:color w:val="4F81BD"/>
        <w:sz w:val="24"/>
        <w:szCs w:val="24"/>
      </w:rPr>
    </w:pPr>
    <w:r w:rsidRPr="00BC125B">
      <w:rPr>
        <w:rFonts w:ascii="Cambria" w:hAnsi="Cambria"/>
        <w:noProof/>
        <w:color w:val="4F81BD"/>
        <w:sz w:val="24"/>
        <w:szCs w:val="24"/>
      </w:rPr>
      <w:drawing>
        <wp:inline distT="0" distB="0" distL="0" distR="0" wp14:anchorId="334D7561" wp14:editId="3D9CD1A5">
          <wp:extent cx="1085850" cy="238125"/>
          <wp:effectExtent l="19050" t="0" r="0" b="0"/>
          <wp:docPr id="13" name="Picture 2" descr="Headstrong - Strong Opinions Strong Results 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adstrong - Strong Opinions Strong Results Logo.gif"/>
                  <pic:cNvPicPr>
                    <a:picLocks noChangeAspect="1" noChangeArrowheads="1"/>
                  </pic:cNvPicPr>
                </pic:nvPicPr>
                <pic:blipFill>
                  <a:blip r:embed="rId1"/>
                  <a:srcRect/>
                  <a:stretch>
                    <a:fillRect/>
                  </a:stretch>
                </pic:blipFill>
                <pic:spPr bwMode="auto">
                  <a:xfrm>
                    <a:off x="0" y="0"/>
                    <a:ext cx="1085850" cy="238125"/>
                  </a:xfrm>
                  <a:prstGeom prst="rect">
                    <a:avLst/>
                  </a:prstGeom>
                  <a:noFill/>
                  <a:ln w="9525">
                    <a:noFill/>
                    <a:miter lim="800000"/>
                    <a:headEnd/>
                    <a:tailEnd/>
                  </a:ln>
                </pic:spPr>
              </pic:pic>
            </a:graphicData>
          </a:graphic>
        </wp:inline>
      </w:drawing>
    </w:r>
  </w:p>
  <w:p w:rsidR="000F4573" w:rsidRDefault="000F4573" w:rsidP="00BC125B">
    <w:pPr>
      <w:pStyle w:val="Header"/>
      <w:tabs>
        <w:tab w:val="clear" w:pos="4320"/>
        <w:tab w:val="clear" w:pos="8640"/>
        <w:tab w:val="right" w:pos="9360"/>
      </w:tabs>
      <w:ind w:left="1440"/>
      <w:jc w:val="center"/>
      <w:rPr>
        <w:rFonts w:ascii="Cambria" w:hAnsi="Cambria"/>
        <w:noProof/>
        <w:color w:val="4F81BD"/>
        <w:sz w:val="24"/>
        <w:szCs w:val="24"/>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488"/>
    </w:tblGrid>
    <w:tr w:rsidR="000F4573" w:rsidTr="00BC125B">
      <w:trPr>
        <w:jc w:val="right"/>
      </w:trPr>
      <w:tc>
        <w:tcPr>
          <w:tcW w:w="1980" w:type="dxa"/>
        </w:tcPr>
        <w:p w:rsidR="000F4573" w:rsidRDefault="000F4573" w:rsidP="00B8350D">
          <w:pPr>
            <w:pStyle w:val="Header"/>
            <w:tabs>
              <w:tab w:val="clear" w:pos="4320"/>
              <w:tab w:val="clear" w:pos="8640"/>
              <w:tab w:val="right" w:pos="9360"/>
            </w:tabs>
            <w:rPr>
              <w:rFonts w:ascii="Calibri" w:hAnsi="Calibri" w:cs="Calibri"/>
              <w:shadow/>
              <w:color w:val="000080"/>
            </w:rPr>
          </w:pPr>
          <w:del w:id="297" w:author="Meenakshi Salaria" w:date="2013-04-17T17:13:00Z">
            <w:r w:rsidDel="00EC2927">
              <w:rPr>
                <w:rFonts w:ascii="Calibri" w:hAnsi="Calibri" w:cs="Calibri"/>
                <w:shadow/>
                <w:color w:val="000080"/>
              </w:rPr>
              <w:delText xml:space="preserve">iceFish </w:delText>
            </w:r>
          </w:del>
          <w:proofErr w:type="spellStart"/>
          <w:ins w:id="298" w:author="Meenakshi Salaria" w:date="2013-04-17T17:13:00Z">
            <w:r w:rsidR="00EC2927">
              <w:rPr>
                <w:rFonts w:ascii="Calibri" w:hAnsi="Calibri" w:cs="Calibri"/>
                <w:shadow/>
                <w:color w:val="000080"/>
              </w:rPr>
              <w:t>Teevra</w:t>
            </w:r>
            <w:proofErr w:type="spellEnd"/>
            <w:r w:rsidR="00EC2927">
              <w:rPr>
                <w:rFonts w:ascii="Calibri" w:hAnsi="Calibri" w:cs="Calibri"/>
                <w:shadow/>
                <w:color w:val="000080"/>
              </w:rPr>
              <w:t xml:space="preserve"> </w:t>
            </w:r>
          </w:ins>
          <w:r>
            <w:rPr>
              <w:rFonts w:ascii="Calibri" w:hAnsi="Calibri" w:cs="Calibri"/>
              <w:shadow/>
              <w:color w:val="000080"/>
            </w:rPr>
            <w:t>v</w:t>
          </w:r>
          <w:r w:rsidR="00B8350D">
            <w:rPr>
              <w:rFonts w:ascii="Calibri" w:hAnsi="Calibri" w:cs="Calibri"/>
              <w:shadow/>
              <w:color w:val="000080"/>
            </w:rPr>
            <w:t>2</w:t>
          </w:r>
          <w:r>
            <w:rPr>
              <w:rFonts w:ascii="Calibri" w:hAnsi="Calibri" w:cs="Calibri"/>
              <w:shadow/>
              <w:color w:val="000080"/>
            </w:rPr>
            <w:t>.0</w:t>
          </w:r>
        </w:p>
      </w:tc>
      <w:tc>
        <w:tcPr>
          <w:tcW w:w="7488" w:type="dxa"/>
        </w:tcPr>
        <w:p w:rsidR="000F4573" w:rsidRDefault="00EC2927" w:rsidP="00DA039A">
          <w:pPr>
            <w:pStyle w:val="Header"/>
            <w:tabs>
              <w:tab w:val="clear" w:pos="4320"/>
              <w:tab w:val="clear" w:pos="8640"/>
              <w:tab w:val="right" w:pos="9360"/>
            </w:tabs>
            <w:jc w:val="right"/>
            <w:rPr>
              <w:rFonts w:ascii="Calibri" w:hAnsi="Calibri" w:cs="Calibri"/>
              <w:shadow/>
              <w:color w:val="000080"/>
            </w:rPr>
          </w:pPr>
          <w:proofErr w:type="spellStart"/>
          <w:ins w:id="299" w:author="Meenakshi Salaria" w:date="2013-04-17T17:13:00Z">
            <w:r>
              <w:rPr>
                <w:rFonts w:ascii="Calibri" w:hAnsi="Calibri" w:cs="Calibri"/>
                <w:shadow/>
                <w:color w:val="000080"/>
              </w:rPr>
              <w:t>Teevra</w:t>
            </w:r>
            <w:proofErr w:type="spellEnd"/>
            <w:r>
              <w:rPr>
                <w:rFonts w:ascii="Calibri" w:hAnsi="Calibri" w:cs="Calibri"/>
                <w:shadow/>
                <w:color w:val="000080"/>
              </w:rPr>
              <w:t xml:space="preserve"> </w:t>
            </w:r>
          </w:ins>
          <w:del w:id="300" w:author="Meenakshi Salaria" w:date="2013-04-17T17:13:00Z">
            <w:r w:rsidR="009C2139" w:rsidRPr="00B54EC9" w:rsidDel="00EC2927">
              <w:rPr>
                <w:rFonts w:ascii="Calibri" w:hAnsi="Calibri" w:cs="Calibri"/>
                <w:shadow/>
                <w:color w:val="000080"/>
              </w:rPr>
              <w:delText>iceFish</w:delText>
            </w:r>
            <w:r w:rsidR="009C2139" w:rsidDel="00EC2927">
              <w:rPr>
                <w:rFonts w:ascii="Calibri" w:hAnsi="Calibri" w:cs="Calibri"/>
                <w:shadow/>
                <w:color w:val="000080"/>
              </w:rPr>
              <w:delText xml:space="preserve"> </w:delText>
            </w:r>
          </w:del>
          <w:r w:rsidR="009C2139">
            <w:rPr>
              <w:rFonts w:ascii="Calibri" w:hAnsi="Calibri" w:cs="Calibri"/>
              <w:shadow/>
              <w:color w:val="000080"/>
            </w:rPr>
            <w:t>– Server-side Component Developer Guide</w:t>
          </w:r>
        </w:p>
      </w:tc>
    </w:tr>
  </w:tbl>
  <w:p w:rsidR="000F4573" w:rsidRDefault="000F4573" w:rsidP="00AA38EF">
    <w:pPr>
      <w:pStyle w:val="Footer"/>
      <w:pBdr>
        <w:top w:val="thinThickSmallGap" w:sz="24" w:space="0" w:color="622423"/>
      </w:pBdr>
      <w:jc w:val="right"/>
      <w:rPr>
        <w:rFonts w:ascii="Cambria" w:hAnsi="Cambria" w:cs="Cambria"/>
      </w:rPr>
    </w:pPr>
  </w:p>
  <w:p w:rsidR="000F4573" w:rsidRDefault="000F4573" w:rsidP="00AA38EF">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5416B"/>
    <w:multiLevelType w:val="hybridMultilevel"/>
    <w:tmpl w:val="1D14D92A"/>
    <w:lvl w:ilvl="0" w:tplc="D048D99C">
      <w:start w:val="1"/>
      <w:numFmt w:val="bullet"/>
      <w:pStyle w:val="QMSSubheadertext"/>
      <w:lvlText w:val=""/>
      <w:lvlJc w:val="left"/>
      <w:pPr>
        <w:tabs>
          <w:tab w:val="num" w:pos="1080"/>
        </w:tabs>
        <w:ind w:left="1080" w:hanging="360"/>
      </w:pPr>
      <w:rPr>
        <w:rFonts w:ascii="Wingdings" w:hAnsi="Wingdings" w:hint="default"/>
      </w:rPr>
    </w:lvl>
    <w:lvl w:ilvl="1" w:tplc="8D4889CE">
      <w:start w:val="1"/>
      <w:numFmt w:val="bullet"/>
      <w:lvlText w:val=""/>
      <w:lvlJc w:val="left"/>
      <w:pPr>
        <w:tabs>
          <w:tab w:val="num" w:pos="360"/>
        </w:tabs>
        <w:ind w:left="360" w:hanging="360"/>
      </w:pPr>
      <w:rPr>
        <w:rFonts w:ascii="Wingdings" w:hAnsi="Wingdings" w:hint="default"/>
      </w:rPr>
    </w:lvl>
    <w:lvl w:ilvl="2" w:tplc="04090005">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
    <w:nsid w:val="1BE135D1"/>
    <w:multiLevelType w:val="hybridMultilevel"/>
    <w:tmpl w:val="F25AF0EE"/>
    <w:lvl w:ilvl="0" w:tplc="4F18AA62">
      <w:start w:val="1"/>
      <w:numFmt w:val="lowerLetter"/>
      <w:lvlText w:val="%1."/>
      <w:lvlJc w:val="left"/>
      <w:pPr>
        <w:tabs>
          <w:tab w:val="num" w:pos="360"/>
        </w:tabs>
        <w:ind w:left="360" w:hanging="360"/>
      </w:pPr>
      <w:rPr>
        <w:rFonts w:hint="default"/>
      </w:rPr>
    </w:lvl>
    <w:lvl w:ilvl="1" w:tplc="D5082EC4">
      <w:start w:val="1"/>
      <w:numFmt w:val="bullet"/>
      <w:pStyle w:val="Scope"/>
      <w:lvlText w:val=""/>
      <w:lvlJc w:val="left"/>
      <w:pPr>
        <w:tabs>
          <w:tab w:val="num" w:pos="1080"/>
        </w:tabs>
        <w:ind w:left="1080" w:hanging="360"/>
      </w:pPr>
      <w:rPr>
        <w:rFonts w:ascii="Wingdings" w:hAnsi="Wingdings" w:hint="default"/>
      </w:rPr>
    </w:lvl>
    <w:lvl w:ilvl="2" w:tplc="87CAE194">
      <w:start w:val="1"/>
      <w:numFmt w:val="bullet"/>
      <w:lvlText w:val=""/>
      <w:lvlJc w:val="left"/>
      <w:pPr>
        <w:tabs>
          <w:tab w:val="num" w:pos="1980"/>
        </w:tabs>
        <w:ind w:left="1980" w:hanging="360"/>
      </w:pPr>
      <w:rPr>
        <w:rFonts w:ascii="Wingdings" w:hAnsi="Wingding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28184BF1"/>
    <w:multiLevelType w:val="hybridMultilevel"/>
    <w:tmpl w:val="581A3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774A26"/>
    <w:multiLevelType w:val="hybridMultilevel"/>
    <w:tmpl w:val="94366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0A3CEA"/>
    <w:multiLevelType w:val="hybridMultilevel"/>
    <w:tmpl w:val="2FFAE4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111120"/>
    <w:multiLevelType w:val="multilevel"/>
    <w:tmpl w:val="42C609D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3A812A9E"/>
    <w:multiLevelType w:val="hybridMultilevel"/>
    <w:tmpl w:val="68BA0C26"/>
    <w:lvl w:ilvl="0" w:tplc="0D3CFF38">
      <w:start w:val="4"/>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6177E6"/>
    <w:multiLevelType w:val="hybridMultilevel"/>
    <w:tmpl w:val="CB9803BA"/>
    <w:lvl w:ilvl="0" w:tplc="FFFFFFFF">
      <w:start w:val="1"/>
      <w:numFmt w:val="bullet"/>
      <w:pStyle w:val="Bullet1"/>
      <w:lvlText w:val=""/>
      <w:lvlJc w:val="left"/>
      <w:pPr>
        <w:tabs>
          <w:tab w:val="num" w:pos="1080"/>
        </w:tabs>
        <w:ind w:left="1152" w:hanging="432"/>
      </w:pPr>
      <w:rPr>
        <w:rFonts w:ascii="Symbol" w:hAnsi="Symbol" w:hint="default"/>
        <w:sz w:val="20"/>
      </w:rPr>
    </w:lvl>
    <w:lvl w:ilvl="1" w:tplc="FFFFFFFF">
      <w:start w:val="1"/>
      <w:numFmt w:val="bullet"/>
      <w:lvlText w:val="o"/>
      <w:lvlJc w:val="left"/>
      <w:pPr>
        <w:tabs>
          <w:tab w:val="num" w:pos="1440"/>
        </w:tabs>
        <w:ind w:left="1440" w:hanging="360"/>
      </w:pPr>
      <w:rPr>
        <w:rFonts w:ascii="Courier New" w:hAnsi="Courier New" w:hint="default"/>
      </w:rPr>
    </w:lvl>
    <w:lvl w:ilvl="2" w:tplc="FFFFFFFF">
      <w:numFmt w:val="bullet"/>
      <w:lvlText w:val="-"/>
      <w:lvlJc w:val="left"/>
      <w:pPr>
        <w:tabs>
          <w:tab w:val="num" w:pos="2160"/>
        </w:tabs>
        <w:ind w:left="2160" w:hanging="360"/>
      </w:pPr>
      <w:rPr>
        <w:rFonts w:ascii="Arial" w:eastAsia="Times New Roman" w:hAnsi="Arial" w:cs="Aria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nsid w:val="544D455F"/>
    <w:multiLevelType w:val="hybridMultilevel"/>
    <w:tmpl w:val="42DC7E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9970C1"/>
    <w:multiLevelType w:val="hybridMultilevel"/>
    <w:tmpl w:val="D1507F62"/>
    <w:lvl w:ilvl="0" w:tplc="2B8AB03E">
      <w:start w:val="1"/>
      <w:numFmt w:val="bullet"/>
      <w:pStyle w:val="Bulleted"/>
      <w:lvlText w:val=""/>
      <w:lvlJc w:val="left"/>
      <w:pPr>
        <w:tabs>
          <w:tab w:val="num" w:pos="1440"/>
        </w:tabs>
        <w:ind w:left="144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nsid w:val="7427458F"/>
    <w:multiLevelType w:val="multilevel"/>
    <w:tmpl w:val="4240EA2A"/>
    <w:lvl w:ilvl="0">
      <w:start w:val="1"/>
      <w:numFmt w:val="decimal"/>
      <w:pStyle w:val="GDCQMSHeader1"/>
      <w:lvlText w:val="%1"/>
      <w:lvlJc w:val="left"/>
      <w:pPr>
        <w:tabs>
          <w:tab w:val="num" w:pos="720"/>
        </w:tabs>
        <w:ind w:left="720" w:hanging="720"/>
      </w:pPr>
      <w:rPr>
        <w:rFonts w:hint="default"/>
        <w:b/>
        <w:bCs/>
        <w:i w:val="0"/>
        <w:iCs w:val="0"/>
      </w:rPr>
    </w:lvl>
    <w:lvl w:ilvl="1">
      <w:start w:val="1"/>
      <w:numFmt w:val="decimal"/>
      <w:pStyle w:val="GDCQMSHeader2"/>
      <w:lvlText w:val="%1.%2"/>
      <w:lvlJc w:val="left"/>
      <w:pPr>
        <w:tabs>
          <w:tab w:val="num" w:pos="2160"/>
        </w:tabs>
        <w:ind w:left="2160" w:hanging="720"/>
      </w:pPr>
      <w:rPr>
        <w:rFonts w:ascii="Arial" w:hAnsi="Arial" w:cs="Arial" w:hint="default"/>
        <w:b/>
        <w:bCs/>
        <w:i w:val="0"/>
        <w:iCs w:val="0"/>
        <w:caps w:val="0"/>
        <w:sz w:val="20"/>
        <w:szCs w:val="20"/>
      </w:rPr>
    </w:lvl>
    <w:lvl w:ilvl="2">
      <w:start w:val="1"/>
      <w:numFmt w:val="decimal"/>
      <w:pStyle w:val="GDCQMSHeader3"/>
      <w:lvlText w:val="%1.%2.%3"/>
      <w:lvlJc w:val="left"/>
      <w:pPr>
        <w:tabs>
          <w:tab w:val="num" w:pos="2232"/>
        </w:tabs>
        <w:ind w:left="1512"/>
      </w:pPr>
      <w:rPr>
        <w:rFonts w:ascii="Arial" w:hAnsi="Arial" w:cs="Arial" w:hint="default"/>
        <w:b/>
        <w:bCs/>
        <w:i w:val="0"/>
        <w:iCs w:val="0"/>
        <w:caps w:val="0"/>
        <w:strike w:val="0"/>
        <w:dstrike w:val="0"/>
        <w:outline w:val="0"/>
        <w:shadow w:val="0"/>
        <w:emboss w:val="0"/>
        <w:imprint w:val="0"/>
        <w:vanish w:val="0"/>
        <w:sz w:val="20"/>
        <w:szCs w:val="20"/>
        <w:vertAlign w:val="baseline"/>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0"/>
  </w:num>
  <w:num w:numId="2">
    <w:abstractNumId w:val="1"/>
  </w:num>
  <w:num w:numId="3">
    <w:abstractNumId w:val="0"/>
  </w:num>
  <w:num w:numId="4">
    <w:abstractNumId w:val="7"/>
  </w:num>
  <w:num w:numId="5">
    <w:abstractNumId w:val="9"/>
  </w:num>
  <w:num w:numId="6">
    <w:abstractNumId w:val="5"/>
  </w:num>
  <w:num w:numId="7">
    <w:abstractNumId w:val="6"/>
  </w:num>
  <w:num w:numId="8">
    <w:abstractNumId w:val="4"/>
  </w:num>
  <w:num w:numId="9">
    <w:abstractNumId w:val="8"/>
  </w:num>
  <w:num w:numId="10">
    <w:abstractNumId w:val="2"/>
  </w:num>
  <w:num w:numId="11">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trackRevisions/>
  <w:documentProtection w:edit="readOnly" w:formatting="1" w:enforcement="0"/>
  <w:defaultTabStop w:val="720"/>
  <w:drawingGridHorizontalSpacing w:val="11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F4766"/>
    <w:rsid w:val="0000070F"/>
    <w:rsid w:val="00000D07"/>
    <w:rsid w:val="00000EFA"/>
    <w:rsid w:val="00000F79"/>
    <w:rsid w:val="000016A0"/>
    <w:rsid w:val="0000194E"/>
    <w:rsid w:val="000029AE"/>
    <w:rsid w:val="00003308"/>
    <w:rsid w:val="00003E49"/>
    <w:rsid w:val="00004F36"/>
    <w:rsid w:val="00004F4B"/>
    <w:rsid w:val="0000514E"/>
    <w:rsid w:val="00011AE9"/>
    <w:rsid w:val="00012B02"/>
    <w:rsid w:val="00014A6F"/>
    <w:rsid w:val="00014C9E"/>
    <w:rsid w:val="00015E80"/>
    <w:rsid w:val="0001605F"/>
    <w:rsid w:val="00020EFE"/>
    <w:rsid w:val="00021726"/>
    <w:rsid w:val="00021D87"/>
    <w:rsid w:val="00022375"/>
    <w:rsid w:val="00022EF7"/>
    <w:rsid w:val="00023833"/>
    <w:rsid w:val="00024719"/>
    <w:rsid w:val="00024FA0"/>
    <w:rsid w:val="00025653"/>
    <w:rsid w:val="00026C38"/>
    <w:rsid w:val="00026C41"/>
    <w:rsid w:val="00026D70"/>
    <w:rsid w:val="00027124"/>
    <w:rsid w:val="00031AC6"/>
    <w:rsid w:val="000330E1"/>
    <w:rsid w:val="00033CAF"/>
    <w:rsid w:val="00034DD2"/>
    <w:rsid w:val="00035838"/>
    <w:rsid w:val="00036DF4"/>
    <w:rsid w:val="00037B65"/>
    <w:rsid w:val="00040F6A"/>
    <w:rsid w:val="0004293C"/>
    <w:rsid w:val="000431A3"/>
    <w:rsid w:val="00043697"/>
    <w:rsid w:val="000460A1"/>
    <w:rsid w:val="00046AAA"/>
    <w:rsid w:val="0005039D"/>
    <w:rsid w:val="00050AC8"/>
    <w:rsid w:val="00050EDD"/>
    <w:rsid w:val="00050FAE"/>
    <w:rsid w:val="00051A27"/>
    <w:rsid w:val="00051E61"/>
    <w:rsid w:val="00054386"/>
    <w:rsid w:val="00055271"/>
    <w:rsid w:val="00055A17"/>
    <w:rsid w:val="00056070"/>
    <w:rsid w:val="00057123"/>
    <w:rsid w:val="0005718F"/>
    <w:rsid w:val="00057DD1"/>
    <w:rsid w:val="0006201C"/>
    <w:rsid w:val="0006211D"/>
    <w:rsid w:val="00063DAB"/>
    <w:rsid w:val="000642AC"/>
    <w:rsid w:val="0006465E"/>
    <w:rsid w:val="0006473A"/>
    <w:rsid w:val="00065BF7"/>
    <w:rsid w:val="00066961"/>
    <w:rsid w:val="000671CD"/>
    <w:rsid w:val="00067B9A"/>
    <w:rsid w:val="000706E0"/>
    <w:rsid w:val="00070C9F"/>
    <w:rsid w:val="000715F1"/>
    <w:rsid w:val="0007237F"/>
    <w:rsid w:val="0007341D"/>
    <w:rsid w:val="000737DA"/>
    <w:rsid w:val="00073FD3"/>
    <w:rsid w:val="0007405C"/>
    <w:rsid w:val="000742BE"/>
    <w:rsid w:val="000749B1"/>
    <w:rsid w:val="00074E95"/>
    <w:rsid w:val="00075070"/>
    <w:rsid w:val="000753B6"/>
    <w:rsid w:val="00075929"/>
    <w:rsid w:val="00075E08"/>
    <w:rsid w:val="00076578"/>
    <w:rsid w:val="00076A87"/>
    <w:rsid w:val="000805F1"/>
    <w:rsid w:val="00080C59"/>
    <w:rsid w:val="000823B9"/>
    <w:rsid w:val="00085869"/>
    <w:rsid w:val="00085AE8"/>
    <w:rsid w:val="00085C14"/>
    <w:rsid w:val="00085E19"/>
    <w:rsid w:val="000866C2"/>
    <w:rsid w:val="00086A86"/>
    <w:rsid w:val="00086B01"/>
    <w:rsid w:val="000874AE"/>
    <w:rsid w:val="00087866"/>
    <w:rsid w:val="00091291"/>
    <w:rsid w:val="00091B8D"/>
    <w:rsid w:val="00093067"/>
    <w:rsid w:val="000932C3"/>
    <w:rsid w:val="000941EC"/>
    <w:rsid w:val="0009514F"/>
    <w:rsid w:val="000959EF"/>
    <w:rsid w:val="000971C7"/>
    <w:rsid w:val="000A0071"/>
    <w:rsid w:val="000A0184"/>
    <w:rsid w:val="000A0AEE"/>
    <w:rsid w:val="000A3070"/>
    <w:rsid w:val="000A347D"/>
    <w:rsid w:val="000A5697"/>
    <w:rsid w:val="000A5D4B"/>
    <w:rsid w:val="000A5E55"/>
    <w:rsid w:val="000A6A25"/>
    <w:rsid w:val="000B02F3"/>
    <w:rsid w:val="000B0CFA"/>
    <w:rsid w:val="000B2B7B"/>
    <w:rsid w:val="000B3074"/>
    <w:rsid w:val="000B5B1C"/>
    <w:rsid w:val="000B70FA"/>
    <w:rsid w:val="000B7E27"/>
    <w:rsid w:val="000C01FB"/>
    <w:rsid w:val="000C1C24"/>
    <w:rsid w:val="000C237A"/>
    <w:rsid w:val="000C3EA6"/>
    <w:rsid w:val="000C3F40"/>
    <w:rsid w:val="000C5381"/>
    <w:rsid w:val="000C5AC2"/>
    <w:rsid w:val="000D0841"/>
    <w:rsid w:val="000D1678"/>
    <w:rsid w:val="000D2598"/>
    <w:rsid w:val="000D2A84"/>
    <w:rsid w:val="000D2AEF"/>
    <w:rsid w:val="000D3AB5"/>
    <w:rsid w:val="000D3CC4"/>
    <w:rsid w:val="000D4FEB"/>
    <w:rsid w:val="000D57C8"/>
    <w:rsid w:val="000D6A4A"/>
    <w:rsid w:val="000E0717"/>
    <w:rsid w:val="000E0A27"/>
    <w:rsid w:val="000E1597"/>
    <w:rsid w:val="000E17A7"/>
    <w:rsid w:val="000E2C1C"/>
    <w:rsid w:val="000E30F6"/>
    <w:rsid w:val="000E313A"/>
    <w:rsid w:val="000E3A4B"/>
    <w:rsid w:val="000E5526"/>
    <w:rsid w:val="000E6BAA"/>
    <w:rsid w:val="000E6BD1"/>
    <w:rsid w:val="000E707B"/>
    <w:rsid w:val="000F1C9E"/>
    <w:rsid w:val="000F25C9"/>
    <w:rsid w:val="000F2B75"/>
    <w:rsid w:val="000F2F11"/>
    <w:rsid w:val="000F36E9"/>
    <w:rsid w:val="000F384F"/>
    <w:rsid w:val="000F3A60"/>
    <w:rsid w:val="000F447A"/>
    <w:rsid w:val="000F4573"/>
    <w:rsid w:val="000F5880"/>
    <w:rsid w:val="000F674A"/>
    <w:rsid w:val="000F6AB8"/>
    <w:rsid w:val="00100BB5"/>
    <w:rsid w:val="00100F9E"/>
    <w:rsid w:val="001012F5"/>
    <w:rsid w:val="0010335B"/>
    <w:rsid w:val="0010365A"/>
    <w:rsid w:val="00103AFC"/>
    <w:rsid w:val="00103B3A"/>
    <w:rsid w:val="00104CAF"/>
    <w:rsid w:val="00106DD6"/>
    <w:rsid w:val="00107126"/>
    <w:rsid w:val="00107FE2"/>
    <w:rsid w:val="00110E3D"/>
    <w:rsid w:val="00110E42"/>
    <w:rsid w:val="00114B67"/>
    <w:rsid w:val="00115C1D"/>
    <w:rsid w:val="001165EE"/>
    <w:rsid w:val="001166EE"/>
    <w:rsid w:val="001166FF"/>
    <w:rsid w:val="00120EFD"/>
    <w:rsid w:val="00121295"/>
    <w:rsid w:val="0012132F"/>
    <w:rsid w:val="00122383"/>
    <w:rsid w:val="00122476"/>
    <w:rsid w:val="00123B1F"/>
    <w:rsid w:val="00123CFA"/>
    <w:rsid w:val="00126062"/>
    <w:rsid w:val="00127E5D"/>
    <w:rsid w:val="0013043F"/>
    <w:rsid w:val="00130AFF"/>
    <w:rsid w:val="001319FC"/>
    <w:rsid w:val="00133E37"/>
    <w:rsid w:val="001342BB"/>
    <w:rsid w:val="001342E6"/>
    <w:rsid w:val="00134CF0"/>
    <w:rsid w:val="00136283"/>
    <w:rsid w:val="00137634"/>
    <w:rsid w:val="00140920"/>
    <w:rsid w:val="001420AA"/>
    <w:rsid w:val="001443E6"/>
    <w:rsid w:val="00144714"/>
    <w:rsid w:val="001447A0"/>
    <w:rsid w:val="00145F6B"/>
    <w:rsid w:val="00150EF9"/>
    <w:rsid w:val="00151EC0"/>
    <w:rsid w:val="00153420"/>
    <w:rsid w:val="001539D8"/>
    <w:rsid w:val="00154F6D"/>
    <w:rsid w:val="001554E7"/>
    <w:rsid w:val="00156E72"/>
    <w:rsid w:val="00156F15"/>
    <w:rsid w:val="0015713B"/>
    <w:rsid w:val="001579B7"/>
    <w:rsid w:val="0016342C"/>
    <w:rsid w:val="00163A36"/>
    <w:rsid w:val="00163A71"/>
    <w:rsid w:val="00164332"/>
    <w:rsid w:val="00165D9C"/>
    <w:rsid w:val="001662D6"/>
    <w:rsid w:val="00166D45"/>
    <w:rsid w:val="001708D3"/>
    <w:rsid w:val="00173B59"/>
    <w:rsid w:val="00174C27"/>
    <w:rsid w:val="00175B82"/>
    <w:rsid w:val="001768D7"/>
    <w:rsid w:val="00176A79"/>
    <w:rsid w:val="00176D50"/>
    <w:rsid w:val="00181053"/>
    <w:rsid w:val="001824B1"/>
    <w:rsid w:val="00183B6B"/>
    <w:rsid w:val="001850F2"/>
    <w:rsid w:val="0018568D"/>
    <w:rsid w:val="00186508"/>
    <w:rsid w:val="00186742"/>
    <w:rsid w:val="00190863"/>
    <w:rsid w:val="001908C4"/>
    <w:rsid w:val="001908CA"/>
    <w:rsid w:val="00190A80"/>
    <w:rsid w:val="00190FDA"/>
    <w:rsid w:val="00191B51"/>
    <w:rsid w:val="0019283A"/>
    <w:rsid w:val="00192C64"/>
    <w:rsid w:val="0019379B"/>
    <w:rsid w:val="0019463F"/>
    <w:rsid w:val="00196145"/>
    <w:rsid w:val="00196D1A"/>
    <w:rsid w:val="00197808"/>
    <w:rsid w:val="001A12D2"/>
    <w:rsid w:val="001A1A00"/>
    <w:rsid w:val="001A1C92"/>
    <w:rsid w:val="001A43E1"/>
    <w:rsid w:val="001A5E99"/>
    <w:rsid w:val="001A6E89"/>
    <w:rsid w:val="001B12EF"/>
    <w:rsid w:val="001B378E"/>
    <w:rsid w:val="001B4F33"/>
    <w:rsid w:val="001B5126"/>
    <w:rsid w:val="001B5774"/>
    <w:rsid w:val="001B6250"/>
    <w:rsid w:val="001C015B"/>
    <w:rsid w:val="001C1CDF"/>
    <w:rsid w:val="001C32BF"/>
    <w:rsid w:val="001C34F9"/>
    <w:rsid w:val="001C366E"/>
    <w:rsid w:val="001C3EF6"/>
    <w:rsid w:val="001C4FEC"/>
    <w:rsid w:val="001C5552"/>
    <w:rsid w:val="001C5A25"/>
    <w:rsid w:val="001C6411"/>
    <w:rsid w:val="001C6568"/>
    <w:rsid w:val="001C6C4D"/>
    <w:rsid w:val="001C7293"/>
    <w:rsid w:val="001C79E4"/>
    <w:rsid w:val="001C7B8C"/>
    <w:rsid w:val="001C7CB9"/>
    <w:rsid w:val="001D00FB"/>
    <w:rsid w:val="001D033B"/>
    <w:rsid w:val="001D0919"/>
    <w:rsid w:val="001D0EE8"/>
    <w:rsid w:val="001D1F32"/>
    <w:rsid w:val="001D202A"/>
    <w:rsid w:val="001D2C1A"/>
    <w:rsid w:val="001D3F51"/>
    <w:rsid w:val="001E0F5A"/>
    <w:rsid w:val="001E1994"/>
    <w:rsid w:val="001E2B07"/>
    <w:rsid w:val="001E5505"/>
    <w:rsid w:val="001E657D"/>
    <w:rsid w:val="001E6902"/>
    <w:rsid w:val="001E713D"/>
    <w:rsid w:val="001E77C3"/>
    <w:rsid w:val="001F0689"/>
    <w:rsid w:val="001F1834"/>
    <w:rsid w:val="001F1E07"/>
    <w:rsid w:val="001F3417"/>
    <w:rsid w:val="001F4766"/>
    <w:rsid w:val="001F4C69"/>
    <w:rsid w:val="001F4EAB"/>
    <w:rsid w:val="001F536F"/>
    <w:rsid w:val="001F6593"/>
    <w:rsid w:val="001F68C8"/>
    <w:rsid w:val="001F6E2D"/>
    <w:rsid w:val="001F7369"/>
    <w:rsid w:val="001F7579"/>
    <w:rsid w:val="002006A8"/>
    <w:rsid w:val="002012BA"/>
    <w:rsid w:val="002031FE"/>
    <w:rsid w:val="00203262"/>
    <w:rsid w:val="00203543"/>
    <w:rsid w:val="002036E8"/>
    <w:rsid w:val="00203BFB"/>
    <w:rsid w:val="00205B53"/>
    <w:rsid w:val="0021026F"/>
    <w:rsid w:val="00211384"/>
    <w:rsid w:val="002117A0"/>
    <w:rsid w:val="0021283F"/>
    <w:rsid w:val="00212D13"/>
    <w:rsid w:val="0021332D"/>
    <w:rsid w:val="002137C4"/>
    <w:rsid w:val="00215E3A"/>
    <w:rsid w:val="00216653"/>
    <w:rsid w:val="00216A70"/>
    <w:rsid w:val="0021782E"/>
    <w:rsid w:val="00217F79"/>
    <w:rsid w:val="002218AC"/>
    <w:rsid w:val="00221C2C"/>
    <w:rsid w:val="002225FB"/>
    <w:rsid w:val="0022417C"/>
    <w:rsid w:val="00225A83"/>
    <w:rsid w:val="00225F97"/>
    <w:rsid w:val="002260E8"/>
    <w:rsid w:val="00226FCA"/>
    <w:rsid w:val="00227B7C"/>
    <w:rsid w:val="002306AD"/>
    <w:rsid w:val="002318FE"/>
    <w:rsid w:val="00231BA5"/>
    <w:rsid w:val="002331BC"/>
    <w:rsid w:val="002331FF"/>
    <w:rsid w:val="00233D28"/>
    <w:rsid w:val="00234B09"/>
    <w:rsid w:val="00234C2D"/>
    <w:rsid w:val="0023507E"/>
    <w:rsid w:val="0023637A"/>
    <w:rsid w:val="00236CEE"/>
    <w:rsid w:val="00237B4D"/>
    <w:rsid w:val="0024016C"/>
    <w:rsid w:val="002402B6"/>
    <w:rsid w:val="00240A8B"/>
    <w:rsid w:val="002419DC"/>
    <w:rsid w:val="00242377"/>
    <w:rsid w:val="00242E1B"/>
    <w:rsid w:val="00244546"/>
    <w:rsid w:val="002446C5"/>
    <w:rsid w:val="00245F27"/>
    <w:rsid w:val="00247B06"/>
    <w:rsid w:val="00250A96"/>
    <w:rsid w:val="0025227A"/>
    <w:rsid w:val="00254671"/>
    <w:rsid w:val="00254978"/>
    <w:rsid w:val="002560B5"/>
    <w:rsid w:val="00256401"/>
    <w:rsid w:val="00257AFE"/>
    <w:rsid w:val="002603C3"/>
    <w:rsid w:val="00260422"/>
    <w:rsid w:val="00260AD5"/>
    <w:rsid w:val="00260D27"/>
    <w:rsid w:val="00261FF5"/>
    <w:rsid w:val="0026203A"/>
    <w:rsid w:val="00262246"/>
    <w:rsid w:val="002644D9"/>
    <w:rsid w:val="00264BF9"/>
    <w:rsid w:val="00265FB5"/>
    <w:rsid w:val="00266117"/>
    <w:rsid w:val="00266985"/>
    <w:rsid w:val="00271488"/>
    <w:rsid w:val="002748A4"/>
    <w:rsid w:val="00276726"/>
    <w:rsid w:val="00276E19"/>
    <w:rsid w:val="00276ED4"/>
    <w:rsid w:val="00281E42"/>
    <w:rsid w:val="00282C73"/>
    <w:rsid w:val="002835C4"/>
    <w:rsid w:val="00283EB8"/>
    <w:rsid w:val="00285C41"/>
    <w:rsid w:val="00290376"/>
    <w:rsid w:val="0029387F"/>
    <w:rsid w:val="0029422C"/>
    <w:rsid w:val="00294A35"/>
    <w:rsid w:val="00295956"/>
    <w:rsid w:val="00297044"/>
    <w:rsid w:val="002A05C9"/>
    <w:rsid w:val="002A11A3"/>
    <w:rsid w:val="002A1455"/>
    <w:rsid w:val="002A19E5"/>
    <w:rsid w:val="002A2094"/>
    <w:rsid w:val="002A2416"/>
    <w:rsid w:val="002A3984"/>
    <w:rsid w:val="002A3BD9"/>
    <w:rsid w:val="002A3D42"/>
    <w:rsid w:val="002A3EDA"/>
    <w:rsid w:val="002A4147"/>
    <w:rsid w:val="002A71EE"/>
    <w:rsid w:val="002A72D7"/>
    <w:rsid w:val="002A797B"/>
    <w:rsid w:val="002B049E"/>
    <w:rsid w:val="002B25EB"/>
    <w:rsid w:val="002B2678"/>
    <w:rsid w:val="002B27D0"/>
    <w:rsid w:val="002B4ACB"/>
    <w:rsid w:val="002B62A6"/>
    <w:rsid w:val="002B7E2E"/>
    <w:rsid w:val="002C0189"/>
    <w:rsid w:val="002C11EC"/>
    <w:rsid w:val="002C184C"/>
    <w:rsid w:val="002C1BC4"/>
    <w:rsid w:val="002C4249"/>
    <w:rsid w:val="002C478D"/>
    <w:rsid w:val="002C54B1"/>
    <w:rsid w:val="002C6898"/>
    <w:rsid w:val="002C6E12"/>
    <w:rsid w:val="002C72E4"/>
    <w:rsid w:val="002D1F75"/>
    <w:rsid w:val="002D353F"/>
    <w:rsid w:val="002D3689"/>
    <w:rsid w:val="002D4592"/>
    <w:rsid w:val="002E0A78"/>
    <w:rsid w:val="002E0D99"/>
    <w:rsid w:val="002E23D6"/>
    <w:rsid w:val="002E2EB1"/>
    <w:rsid w:val="002E3D6B"/>
    <w:rsid w:val="002E5195"/>
    <w:rsid w:val="002E5417"/>
    <w:rsid w:val="002E5452"/>
    <w:rsid w:val="002E54A4"/>
    <w:rsid w:val="002E57EC"/>
    <w:rsid w:val="002E65FB"/>
    <w:rsid w:val="002F0F76"/>
    <w:rsid w:val="002F164D"/>
    <w:rsid w:val="002F2BB0"/>
    <w:rsid w:val="002F2FA7"/>
    <w:rsid w:val="002F32F5"/>
    <w:rsid w:val="002F4430"/>
    <w:rsid w:val="002F452B"/>
    <w:rsid w:val="002F4D38"/>
    <w:rsid w:val="002F5D31"/>
    <w:rsid w:val="002F7DB0"/>
    <w:rsid w:val="00301066"/>
    <w:rsid w:val="003018BD"/>
    <w:rsid w:val="00301982"/>
    <w:rsid w:val="00301D93"/>
    <w:rsid w:val="00301F51"/>
    <w:rsid w:val="0030296D"/>
    <w:rsid w:val="0030315D"/>
    <w:rsid w:val="00303FC6"/>
    <w:rsid w:val="0030484D"/>
    <w:rsid w:val="00304C1E"/>
    <w:rsid w:val="0030725B"/>
    <w:rsid w:val="0030751C"/>
    <w:rsid w:val="0030766F"/>
    <w:rsid w:val="003131A3"/>
    <w:rsid w:val="00314466"/>
    <w:rsid w:val="00315669"/>
    <w:rsid w:val="00315C38"/>
    <w:rsid w:val="0031669D"/>
    <w:rsid w:val="00320C28"/>
    <w:rsid w:val="003235DC"/>
    <w:rsid w:val="00323E15"/>
    <w:rsid w:val="00324787"/>
    <w:rsid w:val="003250F3"/>
    <w:rsid w:val="00325447"/>
    <w:rsid w:val="0032545B"/>
    <w:rsid w:val="00325A09"/>
    <w:rsid w:val="00326C75"/>
    <w:rsid w:val="00326CA2"/>
    <w:rsid w:val="00332757"/>
    <w:rsid w:val="00332D75"/>
    <w:rsid w:val="00332EC6"/>
    <w:rsid w:val="003349AD"/>
    <w:rsid w:val="003356F6"/>
    <w:rsid w:val="00335CC4"/>
    <w:rsid w:val="00337479"/>
    <w:rsid w:val="003403A1"/>
    <w:rsid w:val="00340AEB"/>
    <w:rsid w:val="00340B1A"/>
    <w:rsid w:val="00342882"/>
    <w:rsid w:val="003430B6"/>
    <w:rsid w:val="00343433"/>
    <w:rsid w:val="00345680"/>
    <w:rsid w:val="003517BE"/>
    <w:rsid w:val="00354BE8"/>
    <w:rsid w:val="00355944"/>
    <w:rsid w:val="00355D4D"/>
    <w:rsid w:val="003568C1"/>
    <w:rsid w:val="003576F1"/>
    <w:rsid w:val="00357CBB"/>
    <w:rsid w:val="00364200"/>
    <w:rsid w:val="0036526F"/>
    <w:rsid w:val="00371467"/>
    <w:rsid w:val="00371635"/>
    <w:rsid w:val="003720CE"/>
    <w:rsid w:val="00372605"/>
    <w:rsid w:val="003730CC"/>
    <w:rsid w:val="00373672"/>
    <w:rsid w:val="00373CB1"/>
    <w:rsid w:val="00373E05"/>
    <w:rsid w:val="00373FF4"/>
    <w:rsid w:val="00374B8A"/>
    <w:rsid w:val="00374CE4"/>
    <w:rsid w:val="003751F0"/>
    <w:rsid w:val="003756C5"/>
    <w:rsid w:val="003758D7"/>
    <w:rsid w:val="003769AF"/>
    <w:rsid w:val="00376B3C"/>
    <w:rsid w:val="003823B7"/>
    <w:rsid w:val="00383673"/>
    <w:rsid w:val="00383BEE"/>
    <w:rsid w:val="00384AA9"/>
    <w:rsid w:val="00385F44"/>
    <w:rsid w:val="003875C1"/>
    <w:rsid w:val="00390C55"/>
    <w:rsid w:val="0039198D"/>
    <w:rsid w:val="003920BD"/>
    <w:rsid w:val="00392293"/>
    <w:rsid w:val="00392440"/>
    <w:rsid w:val="00392AA1"/>
    <w:rsid w:val="00393C55"/>
    <w:rsid w:val="003948CB"/>
    <w:rsid w:val="003A0B66"/>
    <w:rsid w:val="003A0C87"/>
    <w:rsid w:val="003A1061"/>
    <w:rsid w:val="003A169A"/>
    <w:rsid w:val="003A177B"/>
    <w:rsid w:val="003A2D7B"/>
    <w:rsid w:val="003A305E"/>
    <w:rsid w:val="003A3715"/>
    <w:rsid w:val="003A4F9B"/>
    <w:rsid w:val="003A52AA"/>
    <w:rsid w:val="003A5B64"/>
    <w:rsid w:val="003A616A"/>
    <w:rsid w:val="003A61C6"/>
    <w:rsid w:val="003A6AEB"/>
    <w:rsid w:val="003B01D8"/>
    <w:rsid w:val="003B0C79"/>
    <w:rsid w:val="003B17B6"/>
    <w:rsid w:val="003B1ED8"/>
    <w:rsid w:val="003B2D6E"/>
    <w:rsid w:val="003B2EA5"/>
    <w:rsid w:val="003B343F"/>
    <w:rsid w:val="003B4369"/>
    <w:rsid w:val="003B4429"/>
    <w:rsid w:val="003B6037"/>
    <w:rsid w:val="003B7638"/>
    <w:rsid w:val="003B78AB"/>
    <w:rsid w:val="003C1175"/>
    <w:rsid w:val="003C199F"/>
    <w:rsid w:val="003C1A3F"/>
    <w:rsid w:val="003C1F39"/>
    <w:rsid w:val="003C22EE"/>
    <w:rsid w:val="003C2D9C"/>
    <w:rsid w:val="003C464E"/>
    <w:rsid w:val="003C59DD"/>
    <w:rsid w:val="003C5CC7"/>
    <w:rsid w:val="003C6D65"/>
    <w:rsid w:val="003D0B94"/>
    <w:rsid w:val="003D0FEF"/>
    <w:rsid w:val="003D2ED1"/>
    <w:rsid w:val="003D3326"/>
    <w:rsid w:val="003D4669"/>
    <w:rsid w:val="003D4B35"/>
    <w:rsid w:val="003E051C"/>
    <w:rsid w:val="003E0C9F"/>
    <w:rsid w:val="003E21E9"/>
    <w:rsid w:val="003E22B3"/>
    <w:rsid w:val="003E37EF"/>
    <w:rsid w:val="003E4D61"/>
    <w:rsid w:val="003E56FA"/>
    <w:rsid w:val="003E6D96"/>
    <w:rsid w:val="003E7307"/>
    <w:rsid w:val="003E761E"/>
    <w:rsid w:val="003E76C7"/>
    <w:rsid w:val="003F3419"/>
    <w:rsid w:val="003F3841"/>
    <w:rsid w:val="003F5B6C"/>
    <w:rsid w:val="003F6C84"/>
    <w:rsid w:val="003F7823"/>
    <w:rsid w:val="0040006D"/>
    <w:rsid w:val="00401038"/>
    <w:rsid w:val="004046BD"/>
    <w:rsid w:val="00404A04"/>
    <w:rsid w:val="00404F3A"/>
    <w:rsid w:val="00405EEB"/>
    <w:rsid w:val="004060B5"/>
    <w:rsid w:val="004065E1"/>
    <w:rsid w:val="00411133"/>
    <w:rsid w:val="004116E8"/>
    <w:rsid w:val="00411DD9"/>
    <w:rsid w:val="00412C9D"/>
    <w:rsid w:val="004146E6"/>
    <w:rsid w:val="00414BC7"/>
    <w:rsid w:val="004158DA"/>
    <w:rsid w:val="004203DB"/>
    <w:rsid w:val="00421E7B"/>
    <w:rsid w:val="00422110"/>
    <w:rsid w:val="004227D6"/>
    <w:rsid w:val="00423B1D"/>
    <w:rsid w:val="004250EE"/>
    <w:rsid w:val="00425963"/>
    <w:rsid w:val="00425EF8"/>
    <w:rsid w:val="0042621E"/>
    <w:rsid w:val="00427C2E"/>
    <w:rsid w:val="00431ECB"/>
    <w:rsid w:val="00432156"/>
    <w:rsid w:val="004328F5"/>
    <w:rsid w:val="00432EE4"/>
    <w:rsid w:val="0043442A"/>
    <w:rsid w:val="00434A30"/>
    <w:rsid w:val="00434DF6"/>
    <w:rsid w:val="00435C79"/>
    <w:rsid w:val="00435CC2"/>
    <w:rsid w:val="0043688C"/>
    <w:rsid w:val="00436C97"/>
    <w:rsid w:val="00437094"/>
    <w:rsid w:val="00440B3C"/>
    <w:rsid w:val="00441186"/>
    <w:rsid w:val="004411AA"/>
    <w:rsid w:val="00441A28"/>
    <w:rsid w:val="00441F8B"/>
    <w:rsid w:val="00443B18"/>
    <w:rsid w:val="00443E95"/>
    <w:rsid w:val="004443D6"/>
    <w:rsid w:val="00444572"/>
    <w:rsid w:val="00444BBB"/>
    <w:rsid w:val="00444E8D"/>
    <w:rsid w:val="00445D65"/>
    <w:rsid w:val="00446110"/>
    <w:rsid w:val="00447595"/>
    <w:rsid w:val="00447D6D"/>
    <w:rsid w:val="004530A6"/>
    <w:rsid w:val="00454131"/>
    <w:rsid w:val="00456896"/>
    <w:rsid w:val="004578EE"/>
    <w:rsid w:val="00460840"/>
    <w:rsid w:val="00460D20"/>
    <w:rsid w:val="00462919"/>
    <w:rsid w:val="00464060"/>
    <w:rsid w:val="00464104"/>
    <w:rsid w:val="00464EDD"/>
    <w:rsid w:val="00465273"/>
    <w:rsid w:val="004653EC"/>
    <w:rsid w:val="00465BAC"/>
    <w:rsid w:val="00466988"/>
    <w:rsid w:val="004671C4"/>
    <w:rsid w:val="0046777B"/>
    <w:rsid w:val="00471BE3"/>
    <w:rsid w:val="00472282"/>
    <w:rsid w:val="0047230A"/>
    <w:rsid w:val="004739FD"/>
    <w:rsid w:val="004747FF"/>
    <w:rsid w:val="0047611B"/>
    <w:rsid w:val="00476A49"/>
    <w:rsid w:val="00476A4F"/>
    <w:rsid w:val="00477856"/>
    <w:rsid w:val="00482731"/>
    <w:rsid w:val="00482A1A"/>
    <w:rsid w:val="00482D66"/>
    <w:rsid w:val="004837E2"/>
    <w:rsid w:val="004843A5"/>
    <w:rsid w:val="004852D5"/>
    <w:rsid w:val="0048609A"/>
    <w:rsid w:val="00487534"/>
    <w:rsid w:val="00487597"/>
    <w:rsid w:val="004876E1"/>
    <w:rsid w:val="004902A7"/>
    <w:rsid w:val="004902EE"/>
    <w:rsid w:val="00490E9A"/>
    <w:rsid w:val="0049304B"/>
    <w:rsid w:val="0049394D"/>
    <w:rsid w:val="00494FC2"/>
    <w:rsid w:val="004959D9"/>
    <w:rsid w:val="00496EB5"/>
    <w:rsid w:val="00497A1D"/>
    <w:rsid w:val="004A039F"/>
    <w:rsid w:val="004A1D26"/>
    <w:rsid w:val="004A248F"/>
    <w:rsid w:val="004A3220"/>
    <w:rsid w:val="004A3A27"/>
    <w:rsid w:val="004A3B8A"/>
    <w:rsid w:val="004A4B69"/>
    <w:rsid w:val="004A5E7E"/>
    <w:rsid w:val="004A79C2"/>
    <w:rsid w:val="004B0162"/>
    <w:rsid w:val="004B0291"/>
    <w:rsid w:val="004B032C"/>
    <w:rsid w:val="004B17B4"/>
    <w:rsid w:val="004B2EFB"/>
    <w:rsid w:val="004B3311"/>
    <w:rsid w:val="004B3616"/>
    <w:rsid w:val="004B3D08"/>
    <w:rsid w:val="004B4CC8"/>
    <w:rsid w:val="004B5849"/>
    <w:rsid w:val="004B5FA7"/>
    <w:rsid w:val="004B7049"/>
    <w:rsid w:val="004C08F9"/>
    <w:rsid w:val="004C196A"/>
    <w:rsid w:val="004C2EB1"/>
    <w:rsid w:val="004C3310"/>
    <w:rsid w:val="004C386C"/>
    <w:rsid w:val="004C5975"/>
    <w:rsid w:val="004C629F"/>
    <w:rsid w:val="004C64AC"/>
    <w:rsid w:val="004D0B39"/>
    <w:rsid w:val="004D1D4D"/>
    <w:rsid w:val="004D1E65"/>
    <w:rsid w:val="004D36B7"/>
    <w:rsid w:val="004D40E4"/>
    <w:rsid w:val="004D6457"/>
    <w:rsid w:val="004D6C51"/>
    <w:rsid w:val="004D72F2"/>
    <w:rsid w:val="004E061B"/>
    <w:rsid w:val="004E0D00"/>
    <w:rsid w:val="004E5DED"/>
    <w:rsid w:val="004E5EB4"/>
    <w:rsid w:val="004E712E"/>
    <w:rsid w:val="004E7396"/>
    <w:rsid w:val="004F1AE2"/>
    <w:rsid w:val="004F3B5C"/>
    <w:rsid w:val="004F6A0D"/>
    <w:rsid w:val="004F6D7A"/>
    <w:rsid w:val="005006B0"/>
    <w:rsid w:val="0050123D"/>
    <w:rsid w:val="0050279B"/>
    <w:rsid w:val="0050340B"/>
    <w:rsid w:val="00506E48"/>
    <w:rsid w:val="00510125"/>
    <w:rsid w:val="005108C7"/>
    <w:rsid w:val="00511A26"/>
    <w:rsid w:val="005134A7"/>
    <w:rsid w:val="00513DCF"/>
    <w:rsid w:val="0051525B"/>
    <w:rsid w:val="00515D77"/>
    <w:rsid w:val="005167AE"/>
    <w:rsid w:val="00516963"/>
    <w:rsid w:val="005172D4"/>
    <w:rsid w:val="005205F0"/>
    <w:rsid w:val="0052348B"/>
    <w:rsid w:val="00523EAD"/>
    <w:rsid w:val="00525C60"/>
    <w:rsid w:val="00527B93"/>
    <w:rsid w:val="00530C2F"/>
    <w:rsid w:val="0053122A"/>
    <w:rsid w:val="00531964"/>
    <w:rsid w:val="00531C7D"/>
    <w:rsid w:val="00532B01"/>
    <w:rsid w:val="0053390C"/>
    <w:rsid w:val="005341BA"/>
    <w:rsid w:val="00535200"/>
    <w:rsid w:val="00536422"/>
    <w:rsid w:val="00543513"/>
    <w:rsid w:val="0054377D"/>
    <w:rsid w:val="005439FE"/>
    <w:rsid w:val="00543C4F"/>
    <w:rsid w:val="00545038"/>
    <w:rsid w:val="00545214"/>
    <w:rsid w:val="0054748E"/>
    <w:rsid w:val="005479AC"/>
    <w:rsid w:val="00550778"/>
    <w:rsid w:val="0055164E"/>
    <w:rsid w:val="005522E8"/>
    <w:rsid w:val="005526D2"/>
    <w:rsid w:val="005528C9"/>
    <w:rsid w:val="00552F89"/>
    <w:rsid w:val="0055414D"/>
    <w:rsid w:val="00555F07"/>
    <w:rsid w:val="005608C0"/>
    <w:rsid w:val="0056096F"/>
    <w:rsid w:val="00561C8E"/>
    <w:rsid w:val="00562282"/>
    <w:rsid w:val="00562781"/>
    <w:rsid w:val="00562A6F"/>
    <w:rsid w:val="005642E5"/>
    <w:rsid w:val="0056790A"/>
    <w:rsid w:val="00570255"/>
    <w:rsid w:val="005704F0"/>
    <w:rsid w:val="0057075D"/>
    <w:rsid w:val="00570DC6"/>
    <w:rsid w:val="00572118"/>
    <w:rsid w:val="005730DB"/>
    <w:rsid w:val="00574B71"/>
    <w:rsid w:val="00576E74"/>
    <w:rsid w:val="005771FE"/>
    <w:rsid w:val="00577B07"/>
    <w:rsid w:val="005809FE"/>
    <w:rsid w:val="00580EC3"/>
    <w:rsid w:val="0058184F"/>
    <w:rsid w:val="00582C67"/>
    <w:rsid w:val="005831CB"/>
    <w:rsid w:val="00585170"/>
    <w:rsid w:val="00585AD5"/>
    <w:rsid w:val="00585E00"/>
    <w:rsid w:val="0058616B"/>
    <w:rsid w:val="00586D94"/>
    <w:rsid w:val="00587C6F"/>
    <w:rsid w:val="00592085"/>
    <w:rsid w:val="005920FC"/>
    <w:rsid w:val="00592C74"/>
    <w:rsid w:val="005933B1"/>
    <w:rsid w:val="00594E4A"/>
    <w:rsid w:val="005957E2"/>
    <w:rsid w:val="0059637F"/>
    <w:rsid w:val="005A0B96"/>
    <w:rsid w:val="005A3C64"/>
    <w:rsid w:val="005A5240"/>
    <w:rsid w:val="005B049B"/>
    <w:rsid w:val="005B077B"/>
    <w:rsid w:val="005B08AF"/>
    <w:rsid w:val="005B0923"/>
    <w:rsid w:val="005B33AC"/>
    <w:rsid w:val="005B3AB6"/>
    <w:rsid w:val="005B568D"/>
    <w:rsid w:val="005B5AA1"/>
    <w:rsid w:val="005B7091"/>
    <w:rsid w:val="005B75F5"/>
    <w:rsid w:val="005B761D"/>
    <w:rsid w:val="005C0995"/>
    <w:rsid w:val="005C2C30"/>
    <w:rsid w:val="005C2EF9"/>
    <w:rsid w:val="005C3D2A"/>
    <w:rsid w:val="005C5707"/>
    <w:rsid w:val="005C6A49"/>
    <w:rsid w:val="005C762F"/>
    <w:rsid w:val="005C7719"/>
    <w:rsid w:val="005C7D0F"/>
    <w:rsid w:val="005D0916"/>
    <w:rsid w:val="005D1C3C"/>
    <w:rsid w:val="005D468E"/>
    <w:rsid w:val="005D4AC6"/>
    <w:rsid w:val="005D4AFF"/>
    <w:rsid w:val="005D4CB8"/>
    <w:rsid w:val="005D50FC"/>
    <w:rsid w:val="005D5D65"/>
    <w:rsid w:val="005D5FEF"/>
    <w:rsid w:val="005D7167"/>
    <w:rsid w:val="005D73EA"/>
    <w:rsid w:val="005D753C"/>
    <w:rsid w:val="005E0B34"/>
    <w:rsid w:val="005E122E"/>
    <w:rsid w:val="005E166B"/>
    <w:rsid w:val="005E28BF"/>
    <w:rsid w:val="005E376A"/>
    <w:rsid w:val="005E3D0A"/>
    <w:rsid w:val="005E4BBD"/>
    <w:rsid w:val="005E5120"/>
    <w:rsid w:val="005E5149"/>
    <w:rsid w:val="005E5406"/>
    <w:rsid w:val="005E64B3"/>
    <w:rsid w:val="005E68F0"/>
    <w:rsid w:val="005E7205"/>
    <w:rsid w:val="005E7E93"/>
    <w:rsid w:val="005F177B"/>
    <w:rsid w:val="005F1E50"/>
    <w:rsid w:val="005F4089"/>
    <w:rsid w:val="005F435C"/>
    <w:rsid w:val="005F45A2"/>
    <w:rsid w:val="005F4AE7"/>
    <w:rsid w:val="005F5B7C"/>
    <w:rsid w:val="005F5BDA"/>
    <w:rsid w:val="005F74B6"/>
    <w:rsid w:val="005F7CBB"/>
    <w:rsid w:val="006008ED"/>
    <w:rsid w:val="0060181A"/>
    <w:rsid w:val="006019A8"/>
    <w:rsid w:val="00601BE6"/>
    <w:rsid w:val="00602927"/>
    <w:rsid w:val="00603A0B"/>
    <w:rsid w:val="00606873"/>
    <w:rsid w:val="00607226"/>
    <w:rsid w:val="006104BA"/>
    <w:rsid w:val="006108A5"/>
    <w:rsid w:val="0061102E"/>
    <w:rsid w:val="0061166B"/>
    <w:rsid w:val="006124E7"/>
    <w:rsid w:val="00612C9A"/>
    <w:rsid w:val="00613927"/>
    <w:rsid w:val="00613E31"/>
    <w:rsid w:val="006162C9"/>
    <w:rsid w:val="00616522"/>
    <w:rsid w:val="00616E02"/>
    <w:rsid w:val="0062023E"/>
    <w:rsid w:val="00621052"/>
    <w:rsid w:val="00621274"/>
    <w:rsid w:val="006215A6"/>
    <w:rsid w:val="00622B38"/>
    <w:rsid w:val="00622C8A"/>
    <w:rsid w:val="006232A1"/>
    <w:rsid w:val="006236AD"/>
    <w:rsid w:val="00625430"/>
    <w:rsid w:val="00625924"/>
    <w:rsid w:val="006265D7"/>
    <w:rsid w:val="006267C3"/>
    <w:rsid w:val="00626F63"/>
    <w:rsid w:val="00627B04"/>
    <w:rsid w:val="0063024C"/>
    <w:rsid w:val="006303B3"/>
    <w:rsid w:val="00630F3B"/>
    <w:rsid w:val="0063485C"/>
    <w:rsid w:val="00637372"/>
    <w:rsid w:val="006376E9"/>
    <w:rsid w:val="0064136B"/>
    <w:rsid w:val="00641C35"/>
    <w:rsid w:val="00643079"/>
    <w:rsid w:val="006430A3"/>
    <w:rsid w:val="006443A1"/>
    <w:rsid w:val="00644DF7"/>
    <w:rsid w:val="00645108"/>
    <w:rsid w:val="00645BE4"/>
    <w:rsid w:val="006460A5"/>
    <w:rsid w:val="00647367"/>
    <w:rsid w:val="00647820"/>
    <w:rsid w:val="00650302"/>
    <w:rsid w:val="00650650"/>
    <w:rsid w:val="00650F01"/>
    <w:rsid w:val="006511CA"/>
    <w:rsid w:val="00651744"/>
    <w:rsid w:val="00651DC8"/>
    <w:rsid w:val="00652295"/>
    <w:rsid w:val="006535D3"/>
    <w:rsid w:val="00654EC3"/>
    <w:rsid w:val="00656BEC"/>
    <w:rsid w:val="00660489"/>
    <w:rsid w:val="00661960"/>
    <w:rsid w:val="00662BA2"/>
    <w:rsid w:val="006630B6"/>
    <w:rsid w:val="00663787"/>
    <w:rsid w:val="0066381C"/>
    <w:rsid w:val="00665367"/>
    <w:rsid w:val="006667BD"/>
    <w:rsid w:val="00666F3B"/>
    <w:rsid w:val="0067014C"/>
    <w:rsid w:val="006707C3"/>
    <w:rsid w:val="00670986"/>
    <w:rsid w:val="006710E7"/>
    <w:rsid w:val="00672189"/>
    <w:rsid w:val="00673CA8"/>
    <w:rsid w:val="00674D85"/>
    <w:rsid w:val="00675EAF"/>
    <w:rsid w:val="0067615F"/>
    <w:rsid w:val="0067721F"/>
    <w:rsid w:val="006774C5"/>
    <w:rsid w:val="00677FC7"/>
    <w:rsid w:val="006805AE"/>
    <w:rsid w:val="00680C0D"/>
    <w:rsid w:val="006815A8"/>
    <w:rsid w:val="006816BC"/>
    <w:rsid w:val="00681B6C"/>
    <w:rsid w:val="006854CE"/>
    <w:rsid w:val="00685A54"/>
    <w:rsid w:val="006878CD"/>
    <w:rsid w:val="00687D61"/>
    <w:rsid w:val="00687EC4"/>
    <w:rsid w:val="006909E4"/>
    <w:rsid w:val="00691533"/>
    <w:rsid w:val="006925F7"/>
    <w:rsid w:val="006948A6"/>
    <w:rsid w:val="00695463"/>
    <w:rsid w:val="006956E2"/>
    <w:rsid w:val="0069608F"/>
    <w:rsid w:val="00696918"/>
    <w:rsid w:val="0069784A"/>
    <w:rsid w:val="006A07D4"/>
    <w:rsid w:val="006A0BBA"/>
    <w:rsid w:val="006A1C09"/>
    <w:rsid w:val="006A21E3"/>
    <w:rsid w:val="006A279D"/>
    <w:rsid w:val="006A2890"/>
    <w:rsid w:val="006A3866"/>
    <w:rsid w:val="006A46C5"/>
    <w:rsid w:val="006A4E8D"/>
    <w:rsid w:val="006A4F13"/>
    <w:rsid w:val="006A6033"/>
    <w:rsid w:val="006A7466"/>
    <w:rsid w:val="006A7E69"/>
    <w:rsid w:val="006B043C"/>
    <w:rsid w:val="006B0807"/>
    <w:rsid w:val="006B15BF"/>
    <w:rsid w:val="006B29E2"/>
    <w:rsid w:val="006B2B0F"/>
    <w:rsid w:val="006B4139"/>
    <w:rsid w:val="006B5D5C"/>
    <w:rsid w:val="006B7DA6"/>
    <w:rsid w:val="006C0322"/>
    <w:rsid w:val="006C1BF1"/>
    <w:rsid w:val="006C3213"/>
    <w:rsid w:val="006C40DB"/>
    <w:rsid w:val="006C620B"/>
    <w:rsid w:val="006C6560"/>
    <w:rsid w:val="006C7574"/>
    <w:rsid w:val="006D3304"/>
    <w:rsid w:val="006D4744"/>
    <w:rsid w:val="006D6047"/>
    <w:rsid w:val="006D6B6E"/>
    <w:rsid w:val="006D71C4"/>
    <w:rsid w:val="006E018F"/>
    <w:rsid w:val="006E11FC"/>
    <w:rsid w:val="006E3D0F"/>
    <w:rsid w:val="006E3F83"/>
    <w:rsid w:val="006E56ED"/>
    <w:rsid w:val="006E58F7"/>
    <w:rsid w:val="006E5F3C"/>
    <w:rsid w:val="006F0943"/>
    <w:rsid w:val="006F0AD7"/>
    <w:rsid w:val="006F11EF"/>
    <w:rsid w:val="006F2DD5"/>
    <w:rsid w:val="006F4811"/>
    <w:rsid w:val="006F5E74"/>
    <w:rsid w:val="006F7282"/>
    <w:rsid w:val="006F783D"/>
    <w:rsid w:val="0070013F"/>
    <w:rsid w:val="007004D6"/>
    <w:rsid w:val="00700949"/>
    <w:rsid w:val="00702E8E"/>
    <w:rsid w:val="0070412F"/>
    <w:rsid w:val="007048CC"/>
    <w:rsid w:val="0070581F"/>
    <w:rsid w:val="007101E3"/>
    <w:rsid w:val="00710675"/>
    <w:rsid w:val="00710FF3"/>
    <w:rsid w:val="00716449"/>
    <w:rsid w:val="007167C7"/>
    <w:rsid w:val="00716ACD"/>
    <w:rsid w:val="007177C3"/>
    <w:rsid w:val="0072109D"/>
    <w:rsid w:val="0072127B"/>
    <w:rsid w:val="0072248D"/>
    <w:rsid w:val="00722933"/>
    <w:rsid w:val="00722F5C"/>
    <w:rsid w:val="0072315C"/>
    <w:rsid w:val="0072379E"/>
    <w:rsid w:val="007237D2"/>
    <w:rsid w:val="00724738"/>
    <w:rsid w:val="00724C7C"/>
    <w:rsid w:val="0072735F"/>
    <w:rsid w:val="007279E4"/>
    <w:rsid w:val="007300D6"/>
    <w:rsid w:val="0073158B"/>
    <w:rsid w:val="007321B4"/>
    <w:rsid w:val="00732C7D"/>
    <w:rsid w:val="00734622"/>
    <w:rsid w:val="00734850"/>
    <w:rsid w:val="00736205"/>
    <w:rsid w:val="00736A94"/>
    <w:rsid w:val="00741B4F"/>
    <w:rsid w:val="00741E5F"/>
    <w:rsid w:val="00741F2D"/>
    <w:rsid w:val="007428B9"/>
    <w:rsid w:val="00743143"/>
    <w:rsid w:val="00743757"/>
    <w:rsid w:val="00744B00"/>
    <w:rsid w:val="00747830"/>
    <w:rsid w:val="00751B76"/>
    <w:rsid w:val="00751CB9"/>
    <w:rsid w:val="00751D8A"/>
    <w:rsid w:val="0075365C"/>
    <w:rsid w:val="0075391D"/>
    <w:rsid w:val="007546F2"/>
    <w:rsid w:val="007552BE"/>
    <w:rsid w:val="00755AD1"/>
    <w:rsid w:val="0075657D"/>
    <w:rsid w:val="00756809"/>
    <w:rsid w:val="00760242"/>
    <w:rsid w:val="00761FE8"/>
    <w:rsid w:val="00762507"/>
    <w:rsid w:val="00762E78"/>
    <w:rsid w:val="00763668"/>
    <w:rsid w:val="00764AA9"/>
    <w:rsid w:val="00766144"/>
    <w:rsid w:val="007678A7"/>
    <w:rsid w:val="00771A98"/>
    <w:rsid w:val="00772153"/>
    <w:rsid w:val="00772899"/>
    <w:rsid w:val="00772DFF"/>
    <w:rsid w:val="00773996"/>
    <w:rsid w:val="00773FA0"/>
    <w:rsid w:val="007740E7"/>
    <w:rsid w:val="00776243"/>
    <w:rsid w:val="0077662C"/>
    <w:rsid w:val="00776B2F"/>
    <w:rsid w:val="00776BAB"/>
    <w:rsid w:val="00777326"/>
    <w:rsid w:val="0077733C"/>
    <w:rsid w:val="007810B3"/>
    <w:rsid w:val="007810C8"/>
    <w:rsid w:val="0078245C"/>
    <w:rsid w:val="007838E9"/>
    <w:rsid w:val="00783CEB"/>
    <w:rsid w:val="00783EBE"/>
    <w:rsid w:val="00785398"/>
    <w:rsid w:val="007878DE"/>
    <w:rsid w:val="00791732"/>
    <w:rsid w:val="00791FBB"/>
    <w:rsid w:val="007929EB"/>
    <w:rsid w:val="007929F3"/>
    <w:rsid w:val="00792E56"/>
    <w:rsid w:val="00793613"/>
    <w:rsid w:val="00794952"/>
    <w:rsid w:val="00795756"/>
    <w:rsid w:val="00795EAF"/>
    <w:rsid w:val="00796498"/>
    <w:rsid w:val="007965F9"/>
    <w:rsid w:val="007973F2"/>
    <w:rsid w:val="00797BB7"/>
    <w:rsid w:val="00797E7C"/>
    <w:rsid w:val="007A0706"/>
    <w:rsid w:val="007A11EA"/>
    <w:rsid w:val="007A1DD6"/>
    <w:rsid w:val="007A2579"/>
    <w:rsid w:val="007A27A9"/>
    <w:rsid w:val="007A2FF9"/>
    <w:rsid w:val="007A385F"/>
    <w:rsid w:val="007A38B5"/>
    <w:rsid w:val="007A5153"/>
    <w:rsid w:val="007A73C2"/>
    <w:rsid w:val="007B28AD"/>
    <w:rsid w:val="007B3BB4"/>
    <w:rsid w:val="007B724D"/>
    <w:rsid w:val="007B7820"/>
    <w:rsid w:val="007C1A32"/>
    <w:rsid w:val="007C1BE2"/>
    <w:rsid w:val="007C2077"/>
    <w:rsid w:val="007C2283"/>
    <w:rsid w:val="007C3F55"/>
    <w:rsid w:val="007C6462"/>
    <w:rsid w:val="007C6E67"/>
    <w:rsid w:val="007D16BC"/>
    <w:rsid w:val="007D1D89"/>
    <w:rsid w:val="007D2AB5"/>
    <w:rsid w:val="007D5116"/>
    <w:rsid w:val="007D57CE"/>
    <w:rsid w:val="007D69DE"/>
    <w:rsid w:val="007E2528"/>
    <w:rsid w:val="007E256F"/>
    <w:rsid w:val="007E4708"/>
    <w:rsid w:val="007E4EAB"/>
    <w:rsid w:val="007E4F54"/>
    <w:rsid w:val="007E57D4"/>
    <w:rsid w:val="007F0268"/>
    <w:rsid w:val="007F0348"/>
    <w:rsid w:val="007F0D3E"/>
    <w:rsid w:val="007F1498"/>
    <w:rsid w:val="007F6CE2"/>
    <w:rsid w:val="00800336"/>
    <w:rsid w:val="008022E0"/>
    <w:rsid w:val="00802665"/>
    <w:rsid w:val="00803656"/>
    <w:rsid w:val="00804BEE"/>
    <w:rsid w:val="00805E28"/>
    <w:rsid w:val="00806F96"/>
    <w:rsid w:val="00807779"/>
    <w:rsid w:val="008105EC"/>
    <w:rsid w:val="008135CE"/>
    <w:rsid w:val="00813D19"/>
    <w:rsid w:val="00814439"/>
    <w:rsid w:val="00814860"/>
    <w:rsid w:val="00814ED8"/>
    <w:rsid w:val="00815AE5"/>
    <w:rsid w:val="0081609D"/>
    <w:rsid w:val="0081621B"/>
    <w:rsid w:val="008162CF"/>
    <w:rsid w:val="00816D82"/>
    <w:rsid w:val="00817607"/>
    <w:rsid w:val="00817CF7"/>
    <w:rsid w:val="00820151"/>
    <w:rsid w:val="008245DA"/>
    <w:rsid w:val="00826658"/>
    <w:rsid w:val="00827BD4"/>
    <w:rsid w:val="00827EE2"/>
    <w:rsid w:val="008303F0"/>
    <w:rsid w:val="008342F5"/>
    <w:rsid w:val="00834FB8"/>
    <w:rsid w:val="00835278"/>
    <w:rsid w:val="008359A9"/>
    <w:rsid w:val="00836AEC"/>
    <w:rsid w:val="00836BDB"/>
    <w:rsid w:val="0083726F"/>
    <w:rsid w:val="0084055D"/>
    <w:rsid w:val="008429D2"/>
    <w:rsid w:val="00842EE3"/>
    <w:rsid w:val="00843815"/>
    <w:rsid w:val="00843EFA"/>
    <w:rsid w:val="00845116"/>
    <w:rsid w:val="00846967"/>
    <w:rsid w:val="0084745D"/>
    <w:rsid w:val="00850383"/>
    <w:rsid w:val="008509F5"/>
    <w:rsid w:val="00851539"/>
    <w:rsid w:val="00851D93"/>
    <w:rsid w:val="00852A41"/>
    <w:rsid w:val="00852B38"/>
    <w:rsid w:val="00852BD8"/>
    <w:rsid w:val="00853469"/>
    <w:rsid w:val="00853ED4"/>
    <w:rsid w:val="008555F3"/>
    <w:rsid w:val="00855F97"/>
    <w:rsid w:val="00860448"/>
    <w:rsid w:val="00860CC5"/>
    <w:rsid w:val="00861CF1"/>
    <w:rsid w:val="0086207B"/>
    <w:rsid w:val="00862986"/>
    <w:rsid w:val="00862D87"/>
    <w:rsid w:val="00863A7D"/>
    <w:rsid w:val="00863C7B"/>
    <w:rsid w:val="008646AE"/>
    <w:rsid w:val="00864FD7"/>
    <w:rsid w:val="00866CFF"/>
    <w:rsid w:val="0086772C"/>
    <w:rsid w:val="00870E6D"/>
    <w:rsid w:val="00874513"/>
    <w:rsid w:val="0087553C"/>
    <w:rsid w:val="008761A6"/>
    <w:rsid w:val="008765D4"/>
    <w:rsid w:val="00876D7C"/>
    <w:rsid w:val="00876DEC"/>
    <w:rsid w:val="00877135"/>
    <w:rsid w:val="008778B1"/>
    <w:rsid w:val="00877C29"/>
    <w:rsid w:val="008800F4"/>
    <w:rsid w:val="008800FE"/>
    <w:rsid w:val="008806BE"/>
    <w:rsid w:val="00880EA5"/>
    <w:rsid w:val="00881077"/>
    <w:rsid w:val="00881917"/>
    <w:rsid w:val="0088241E"/>
    <w:rsid w:val="00886A66"/>
    <w:rsid w:val="0088709D"/>
    <w:rsid w:val="0088749D"/>
    <w:rsid w:val="00890A38"/>
    <w:rsid w:val="00892AB9"/>
    <w:rsid w:val="00892FCD"/>
    <w:rsid w:val="008934D5"/>
    <w:rsid w:val="0089432D"/>
    <w:rsid w:val="0089437A"/>
    <w:rsid w:val="00895688"/>
    <w:rsid w:val="008958B3"/>
    <w:rsid w:val="00895A32"/>
    <w:rsid w:val="008A05B2"/>
    <w:rsid w:val="008A16A1"/>
    <w:rsid w:val="008A2A97"/>
    <w:rsid w:val="008A3B5F"/>
    <w:rsid w:val="008A4B53"/>
    <w:rsid w:val="008A5040"/>
    <w:rsid w:val="008A5BC8"/>
    <w:rsid w:val="008A684E"/>
    <w:rsid w:val="008A68A6"/>
    <w:rsid w:val="008A7A56"/>
    <w:rsid w:val="008A7C11"/>
    <w:rsid w:val="008B08A4"/>
    <w:rsid w:val="008B0922"/>
    <w:rsid w:val="008B098B"/>
    <w:rsid w:val="008B3732"/>
    <w:rsid w:val="008B4D16"/>
    <w:rsid w:val="008B5237"/>
    <w:rsid w:val="008B52E3"/>
    <w:rsid w:val="008B69C3"/>
    <w:rsid w:val="008B6E17"/>
    <w:rsid w:val="008C1DCB"/>
    <w:rsid w:val="008C2990"/>
    <w:rsid w:val="008C3FD3"/>
    <w:rsid w:val="008C42C8"/>
    <w:rsid w:val="008C70E0"/>
    <w:rsid w:val="008D0126"/>
    <w:rsid w:val="008D0C1C"/>
    <w:rsid w:val="008D0E70"/>
    <w:rsid w:val="008D20F4"/>
    <w:rsid w:val="008D277C"/>
    <w:rsid w:val="008D362D"/>
    <w:rsid w:val="008D3778"/>
    <w:rsid w:val="008D3D74"/>
    <w:rsid w:val="008D5949"/>
    <w:rsid w:val="008D60A3"/>
    <w:rsid w:val="008E005B"/>
    <w:rsid w:val="008E0D19"/>
    <w:rsid w:val="008E153F"/>
    <w:rsid w:val="008E2450"/>
    <w:rsid w:val="008E2722"/>
    <w:rsid w:val="008E2CF2"/>
    <w:rsid w:val="008E3537"/>
    <w:rsid w:val="008E5A8D"/>
    <w:rsid w:val="008E79EA"/>
    <w:rsid w:val="008E7DBC"/>
    <w:rsid w:val="008F12CB"/>
    <w:rsid w:val="008F1330"/>
    <w:rsid w:val="008F1711"/>
    <w:rsid w:val="008F292D"/>
    <w:rsid w:val="008F2CCC"/>
    <w:rsid w:val="008F2E0D"/>
    <w:rsid w:val="008F30ED"/>
    <w:rsid w:val="008F3604"/>
    <w:rsid w:val="008F372F"/>
    <w:rsid w:val="008F41D7"/>
    <w:rsid w:val="008F4A6C"/>
    <w:rsid w:val="008F57FD"/>
    <w:rsid w:val="008F5A4F"/>
    <w:rsid w:val="008F7EFF"/>
    <w:rsid w:val="00900097"/>
    <w:rsid w:val="0090048D"/>
    <w:rsid w:val="00900C42"/>
    <w:rsid w:val="009012C2"/>
    <w:rsid w:val="00902164"/>
    <w:rsid w:val="0090229A"/>
    <w:rsid w:val="009022E6"/>
    <w:rsid w:val="00902B98"/>
    <w:rsid w:val="00902DF4"/>
    <w:rsid w:val="009061E3"/>
    <w:rsid w:val="009072A2"/>
    <w:rsid w:val="00907849"/>
    <w:rsid w:val="009102DF"/>
    <w:rsid w:val="0091122A"/>
    <w:rsid w:val="009113B5"/>
    <w:rsid w:val="009114B7"/>
    <w:rsid w:val="00911C77"/>
    <w:rsid w:val="00911CB0"/>
    <w:rsid w:val="0091239B"/>
    <w:rsid w:val="00912F86"/>
    <w:rsid w:val="00913586"/>
    <w:rsid w:val="00913B98"/>
    <w:rsid w:val="00913BF0"/>
    <w:rsid w:val="00913CCE"/>
    <w:rsid w:val="00914FDF"/>
    <w:rsid w:val="00915A88"/>
    <w:rsid w:val="0091649C"/>
    <w:rsid w:val="0091654B"/>
    <w:rsid w:val="00917273"/>
    <w:rsid w:val="0091731F"/>
    <w:rsid w:val="00917754"/>
    <w:rsid w:val="00917849"/>
    <w:rsid w:val="00920F60"/>
    <w:rsid w:val="009220E1"/>
    <w:rsid w:val="00922CFC"/>
    <w:rsid w:val="00923596"/>
    <w:rsid w:val="0092400A"/>
    <w:rsid w:val="009249B5"/>
    <w:rsid w:val="00924BAC"/>
    <w:rsid w:val="00925BA5"/>
    <w:rsid w:val="0092755A"/>
    <w:rsid w:val="009277F9"/>
    <w:rsid w:val="009301B1"/>
    <w:rsid w:val="00932B04"/>
    <w:rsid w:val="0093303F"/>
    <w:rsid w:val="00933604"/>
    <w:rsid w:val="00935B94"/>
    <w:rsid w:val="009362C1"/>
    <w:rsid w:val="00936316"/>
    <w:rsid w:val="009400AB"/>
    <w:rsid w:val="00940B00"/>
    <w:rsid w:val="00941871"/>
    <w:rsid w:val="00942353"/>
    <w:rsid w:val="009436AC"/>
    <w:rsid w:val="00943FAB"/>
    <w:rsid w:val="00944188"/>
    <w:rsid w:val="00944B53"/>
    <w:rsid w:val="00945F8A"/>
    <w:rsid w:val="00946BAC"/>
    <w:rsid w:val="00947BF7"/>
    <w:rsid w:val="00947EDC"/>
    <w:rsid w:val="00950F82"/>
    <w:rsid w:val="00951354"/>
    <w:rsid w:val="00951714"/>
    <w:rsid w:val="009550C0"/>
    <w:rsid w:val="00955590"/>
    <w:rsid w:val="00956189"/>
    <w:rsid w:val="00957296"/>
    <w:rsid w:val="009575A7"/>
    <w:rsid w:val="009601BC"/>
    <w:rsid w:val="009603C5"/>
    <w:rsid w:val="00960492"/>
    <w:rsid w:val="009605E6"/>
    <w:rsid w:val="00960BDE"/>
    <w:rsid w:val="009613F5"/>
    <w:rsid w:val="00961A9D"/>
    <w:rsid w:val="0096262D"/>
    <w:rsid w:val="00962631"/>
    <w:rsid w:val="00962A60"/>
    <w:rsid w:val="00962E11"/>
    <w:rsid w:val="0096405B"/>
    <w:rsid w:val="009654D6"/>
    <w:rsid w:val="00965618"/>
    <w:rsid w:val="00965BBD"/>
    <w:rsid w:val="00966771"/>
    <w:rsid w:val="00966F42"/>
    <w:rsid w:val="00971ADB"/>
    <w:rsid w:val="00972212"/>
    <w:rsid w:val="0097371C"/>
    <w:rsid w:val="0097600D"/>
    <w:rsid w:val="009762DB"/>
    <w:rsid w:val="00976469"/>
    <w:rsid w:val="00980A37"/>
    <w:rsid w:val="00980FE6"/>
    <w:rsid w:val="009823BA"/>
    <w:rsid w:val="00983D9E"/>
    <w:rsid w:val="009841B1"/>
    <w:rsid w:val="009845F0"/>
    <w:rsid w:val="009849CE"/>
    <w:rsid w:val="0098519D"/>
    <w:rsid w:val="00986C11"/>
    <w:rsid w:val="00986EE4"/>
    <w:rsid w:val="0098777B"/>
    <w:rsid w:val="00992056"/>
    <w:rsid w:val="00992196"/>
    <w:rsid w:val="009921FF"/>
    <w:rsid w:val="0099405D"/>
    <w:rsid w:val="0099418A"/>
    <w:rsid w:val="00994A6E"/>
    <w:rsid w:val="00995B36"/>
    <w:rsid w:val="00996D05"/>
    <w:rsid w:val="009978C1"/>
    <w:rsid w:val="00997B18"/>
    <w:rsid w:val="009A0F31"/>
    <w:rsid w:val="009A25D0"/>
    <w:rsid w:val="009A2728"/>
    <w:rsid w:val="009A2792"/>
    <w:rsid w:val="009A3D54"/>
    <w:rsid w:val="009A4921"/>
    <w:rsid w:val="009A4B41"/>
    <w:rsid w:val="009A5AEC"/>
    <w:rsid w:val="009A6A24"/>
    <w:rsid w:val="009A6FDC"/>
    <w:rsid w:val="009A7848"/>
    <w:rsid w:val="009B09EF"/>
    <w:rsid w:val="009B158F"/>
    <w:rsid w:val="009B21B3"/>
    <w:rsid w:val="009B4036"/>
    <w:rsid w:val="009B43AE"/>
    <w:rsid w:val="009B4EE5"/>
    <w:rsid w:val="009B56D5"/>
    <w:rsid w:val="009C1317"/>
    <w:rsid w:val="009C2139"/>
    <w:rsid w:val="009C5D14"/>
    <w:rsid w:val="009C73B1"/>
    <w:rsid w:val="009C7B6A"/>
    <w:rsid w:val="009D0E7B"/>
    <w:rsid w:val="009D1A5D"/>
    <w:rsid w:val="009D20C0"/>
    <w:rsid w:val="009D262B"/>
    <w:rsid w:val="009D3797"/>
    <w:rsid w:val="009D4B21"/>
    <w:rsid w:val="009D5321"/>
    <w:rsid w:val="009D560E"/>
    <w:rsid w:val="009D5C39"/>
    <w:rsid w:val="009E0C46"/>
    <w:rsid w:val="009E154E"/>
    <w:rsid w:val="009E15E9"/>
    <w:rsid w:val="009E324B"/>
    <w:rsid w:val="009E339F"/>
    <w:rsid w:val="009E4183"/>
    <w:rsid w:val="009E52DD"/>
    <w:rsid w:val="009E5921"/>
    <w:rsid w:val="009E5CF4"/>
    <w:rsid w:val="009E6030"/>
    <w:rsid w:val="009E613C"/>
    <w:rsid w:val="009E6852"/>
    <w:rsid w:val="009E690F"/>
    <w:rsid w:val="009E71D7"/>
    <w:rsid w:val="009E7324"/>
    <w:rsid w:val="009E7958"/>
    <w:rsid w:val="009F0199"/>
    <w:rsid w:val="009F0585"/>
    <w:rsid w:val="009F1477"/>
    <w:rsid w:val="009F1799"/>
    <w:rsid w:val="009F1EB8"/>
    <w:rsid w:val="009F3A3C"/>
    <w:rsid w:val="009F42CC"/>
    <w:rsid w:val="009F55B8"/>
    <w:rsid w:val="009F65CB"/>
    <w:rsid w:val="009F741B"/>
    <w:rsid w:val="00A00920"/>
    <w:rsid w:val="00A00A6B"/>
    <w:rsid w:val="00A00E78"/>
    <w:rsid w:val="00A00ED0"/>
    <w:rsid w:val="00A01554"/>
    <w:rsid w:val="00A01769"/>
    <w:rsid w:val="00A01CD0"/>
    <w:rsid w:val="00A028CF"/>
    <w:rsid w:val="00A02D32"/>
    <w:rsid w:val="00A02FB9"/>
    <w:rsid w:val="00A0427D"/>
    <w:rsid w:val="00A0556C"/>
    <w:rsid w:val="00A05CE6"/>
    <w:rsid w:val="00A066E1"/>
    <w:rsid w:val="00A06B14"/>
    <w:rsid w:val="00A07161"/>
    <w:rsid w:val="00A07B28"/>
    <w:rsid w:val="00A07B3F"/>
    <w:rsid w:val="00A07F31"/>
    <w:rsid w:val="00A11A61"/>
    <w:rsid w:val="00A12647"/>
    <w:rsid w:val="00A13649"/>
    <w:rsid w:val="00A14D3A"/>
    <w:rsid w:val="00A14EC9"/>
    <w:rsid w:val="00A150C0"/>
    <w:rsid w:val="00A15F58"/>
    <w:rsid w:val="00A15F5F"/>
    <w:rsid w:val="00A16AD0"/>
    <w:rsid w:val="00A17223"/>
    <w:rsid w:val="00A2010D"/>
    <w:rsid w:val="00A20261"/>
    <w:rsid w:val="00A20699"/>
    <w:rsid w:val="00A219E0"/>
    <w:rsid w:val="00A219E2"/>
    <w:rsid w:val="00A219F4"/>
    <w:rsid w:val="00A22778"/>
    <w:rsid w:val="00A27C48"/>
    <w:rsid w:val="00A30241"/>
    <w:rsid w:val="00A31143"/>
    <w:rsid w:val="00A3156D"/>
    <w:rsid w:val="00A326D0"/>
    <w:rsid w:val="00A3343F"/>
    <w:rsid w:val="00A35AFE"/>
    <w:rsid w:val="00A3674D"/>
    <w:rsid w:val="00A41072"/>
    <w:rsid w:val="00A41B72"/>
    <w:rsid w:val="00A4223D"/>
    <w:rsid w:val="00A428AE"/>
    <w:rsid w:val="00A450CB"/>
    <w:rsid w:val="00A4625F"/>
    <w:rsid w:val="00A46268"/>
    <w:rsid w:val="00A46349"/>
    <w:rsid w:val="00A47855"/>
    <w:rsid w:val="00A50027"/>
    <w:rsid w:val="00A511BF"/>
    <w:rsid w:val="00A5137B"/>
    <w:rsid w:val="00A53D82"/>
    <w:rsid w:val="00A54BF0"/>
    <w:rsid w:val="00A54CB3"/>
    <w:rsid w:val="00A56254"/>
    <w:rsid w:val="00A56B9D"/>
    <w:rsid w:val="00A56BF6"/>
    <w:rsid w:val="00A57D3E"/>
    <w:rsid w:val="00A60318"/>
    <w:rsid w:val="00A60BBB"/>
    <w:rsid w:val="00A61C4B"/>
    <w:rsid w:val="00A6209D"/>
    <w:rsid w:val="00A6210E"/>
    <w:rsid w:val="00A624DF"/>
    <w:rsid w:val="00A62C77"/>
    <w:rsid w:val="00A64767"/>
    <w:rsid w:val="00A65117"/>
    <w:rsid w:val="00A65889"/>
    <w:rsid w:val="00A7097D"/>
    <w:rsid w:val="00A72735"/>
    <w:rsid w:val="00A73130"/>
    <w:rsid w:val="00A74BBB"/>
    <w:rsid w:val="00A74CB0"/>
    <w:rsid w:val="00A766B0"/>
    <w:rsid w:val="00A76892"/>
    <w:rsid w:val="00A7692E"/>
    <w:rsid w:val="00A7754B"/>
    <w:rsid w:val="00A80B60"/>
    <w:rsid w:val="00A85171"/>
    <w:rsid w:val="00A85751"/>
    <w:rsid w:val="00A8576A"/>
    <w:rsid w:val="00A85864"/>
    <w:rsid w:val="00A85FB8"/>
    <w:rsid w:val="00A867FA"/>
    <w:rsid w:val="00A871BE"/>
    <w:rsid w:val="00A9218E"/>
    <w:rsid w:val="00A92500"/>
    <w:rsid w:val="00A92CAE"/>
    <w:rsid w:val="00A944ED"/>
    <w:rsid w:val="00A94F15"/>
    <w:rsid w:val="00A94FBF"/>
    <w:rsid w:val="00A973DC"/>
    <w:rsid w:val="00AA0227"/>
    <w:rsid w:val="00AA02BE"/>
    <w:rsid w:val="00AA04B5"/>
    <w:rsid w:val="00AA0B47"/>
    <w:rsid w:val="00AA0D25"/>
    <w:rsid w:val="00AA2718"/>
    <w:rsid w:val="00AA27BD"/>
    <w:rsid w:val="00AA38EF"/>
    <w:rsid w:val="00AA48A5"/>
    <w:rsid w:val="00AA5D69"/>
    <w:rsid w:val="00AA60D0"/>
    <w:rsid w:val="00AA7FE3"/>
    <w:rsid w:val="00AB02FC"/>
    <w:rsid w:val="00AB0681"/>
    <w:rsid w:val="00AB0D45"/>
    <w:rsid w:val="00AB15E0"/>
    <w:rsid w:val="00AB1B7B"/>
    <w:rsid w:val="00AB2123"/>
    <w:rsid w:val="00AB3039"/>
    <w:rsid w:val="00AB3433"/>
    <w:rsid w:val="00AB3500"/>
    <w:rsid w:val="00AB35A1"/>
    <w:rsid w:val="00AB3F61"/>
    <w:rsid w:val="00AB4387"/>
    <w:rsid w:val="00AB5B21"/>
    <w:rsid w:val="00AB5B2E"/>
    <w:rsid w:val="00AB5FB0"/>
    <w:rsid w:val="00AB7DBC"/>
    <w:rsid w:val="00AC0355"/>
    <w:rsid w:val="00AC0E94"/>
    <w:rsid w:val="00AC37F7"/>
    <w:rsid w:val="00AC5093"/>
    <w:rsid w:val="00AC5BC4"/>
    <w:rsid w:val="00AC6D9B"/>
    <w:rsid w:val="00AC7A4E"/>
    <w:rsid w:val="00AC7EE9"/>
    <w:rsid w:val="00AC7F13"/>
    <w:rsid w:val="00AD040F"/>
    <w:rsid w:val="00AD05D2"/>
    <w:rsid w:val="00AD09AA"/>
    <w:rsid w:val="00AD111B"/>
    <w:rsid w:val="00AD1F6D"/>
    <w:rsid w:val="00AD2622"/>
    <w:rsid w:val="00AD3107"/>
    <w:rsid w:val="00AD3738"/>
    <w:rsid w:val="00AD3F2D"/>
    <w:rsid w:val="00AD40B6"/>
    <w:rsid w:val="00AD4B7C"/>
    <w:rsid w:val="00AD4F6C"/>
    <w:rsid w:val="00AD54CE"/>
    <w:rsid w:val="00AD54E5"/>
    <w:rsid w:val="00AD5F89"/>
    <w:rsid w:val="00AE26D4"/>
    <w:rsid w:val="00AE2C1C"/>
    <w:rsid w:val="00AE3930"/>
    <w:rsid w:val="00AE3F7A"/>
    <w:rsid w:val="00AE4A26"/>
    <w:rsid w:val="00AE5538"/>
    <w:rsid w:val="00AE5F90"/>
    <w:rsid w:val="00AE62A4"/>
    <w:rsid w:val="00AE768B"/>
    <w:rsid w:val="00AE7F7C"/>
    <w:rsid w:val="00AF3606"/>
    <w:rsid w:val="00AF492F"/>
    <w:rsid w:val="00AF5F35"/>
    <w:rsid w:val="00AF6123"/>
    <w:rsid w:val="00AF6D6F"/>
    <w:rsid w:val="00AF75B4"/>
    <w:rsid w:val="00AF7BA7"/>
    <w:rsid w:val="00B00660"/>
    <w:rsid w:val="00B01E03"/>
    <w:rsid w:val="00B0659F"/>
    <w:rsid w:val="00B06831"/>
    <w:rsid w:val="00B06873"/>
    <w:rsid w:val="00B06A0E"/>
    <w:rsid w:val="00B06FDC"/>
    <w:rsid w:val="00B10FA9"/>
    <w:rsid w:val="00B11149"/>
    <w:rsid w:val="00B11A8F"/>
    <w:rsid w:val="00B13476"/>
    <w:rsid w:val="00B138C1"/>
    <w:rsid w:val="00B140A1"/>
    <w:rsid w:val="00B14A03"/>
    <w:rsid w:val="00B16EDB"/>
    <w:rsid w:val="00B17242"/>
    <w:rsid w:val="00B20010"/>
    <w:rsid w:val="00B2132E"/>
    <w:rsid w:val="00B21353"/>
    <w:rsid w:val="00B2173C"/>
    <w:rsid w:val="00B22F48"/>
    <w:rsid w:val="00B23FE3"/>
    <w:rsid w:val="00B246CF"/>
    <w:rsid w:val="00B25191"/>
    <w:rsid w:val="00B2569E"/>
    <w:rsid w:val="00B260C7"/>
    <w:rsid w:val="00B27DEB"/>
    <w:rsid w:val="00B302E7"/>
    <w:rsid w:val="00B31D04"/>
    <w:rsid w:val="00B320EF"/>
    <w:rsid w:val="00B32996"/>
    <w:rsid w:val="00B3461A"/>
    <w:rsid w:val="00B36633"/>
    <w:rsid w:val="00B37151"/>
    <w:rsid w:val="00B4054F"/>
    <w:rsid w:val="00B41534"/>
    <w:rsid w:val="00B41DE6"/>
    <w:rsid w:val="00B41FFE"/>
    <w:rsid w:val="00B4297A"/>
    <w:rsid w:val="00B42DCF"/>
    <w:rsid w:val="00B43714"/>
    <w:rsid w:val="00B514D9"/>
    <w:rsid w:val="00B52EF1"/>
    <w:rsid w:val="00B5325C"/>
    <w:rsid w:val="00B54202"/>
    <w:rsid w:val="00B54541"/>
    <w:rsid w:val="00B545FA"/>
    <w:rsid w:val="00B54EC9"/>
    <w:rsid w:val="00B5559E"/>
    <w:rsid w:val="00B55FBD"/>
    <w:rsid w:val="00B56520"/>
    <w:rsid w:val="00B57141"/>
    <w:rsid w:val="00B60848"/>
    <w:rsid w:val="00B60BA1"/>
    <w:rsid w:val="00B60E6D"/>
    <w:rsid w:val="00B63C24"/>
    <w:rsid w:val="00B6483A"/>
    <w:rsid w:val="00B64E25"/>
    <w:rsid w:val="00B655BB"/>
    <w:rsid w:val="00B65C82"/>
    <w:rsid w:val="00B66C88"/>
    <w:rsid w:val="00B6799D"/>
    <w:rsid w:val="00B703A2"/>
    <w:rsid w:val="00B720FE"/>
    <w:rsid w:val="00B72281"/>
    <w:rsid w:val="00B73058"/>
    <w:rsid w:val="00B73765"/>
    <w:rsid w:val="00B74B45"/>
    <w:rsid w:val="00B75493"/>
    <w:rsid w:val="00B75FCD"/>
    <w:rsid w:val="00B7668C"/>
    <w:rsid w:val="00B807D9"/>
    <w:rsid w:val="00B80E9E"/>
    <w:rsid w:val="00B82EB5"/>
    <w:rsid w:val="00B8343B"/>
    <w:rsid w:val="00B83479"/>
    <w:rsid w:val="00B8350D"/>
    <w:rsid w:val="00B83CE2"/>
    <w:rsid w:val="00B84686"/>
    <w:rsid w:val="00B8475C"/>
    <w:rsid w:val="00B859A2"/>
    <w:rsid w:val="00B85B2D"/>
    <w:rsid w:val="00B90063"/>
    <w:rsid w:val="00B90875"/>
    <w:rsid w:val="00B914BD"/>
    <w:rsid w:val="00B918E5"/>
    <w:rsid w:val="00B923D3"/>
    <w:rsid w:val="00B92ABD"/>
    <w:rsid w:val="00B940C8"/>
    <w:rsid w:val="00B95A4F"/>
    <w:rsid w:val="00B965B7"/>
    <w:rsid w:val="00B96752"/>
    <w:rsid w:val="00BA1291"/>
    <w:rsid w:val="00BA232D"/>
    <w:rsid w:val="00BA3774"/>
    <w:rsid w:val="00BA4DDF"/>
    <w:rsid w:val="00BA50BF"/>
    <w:rsid w:val="00BA644A"/>
    <w:rsid w:val="00BA7E7F"/>
    <w:rsid w:val="00BB0B52"/>
    <w:rsid w:val="00BB0C0F"/>
    <w:rsid w:val="00BB0D5A"/>
    <w:rsid w:val="00BB1C3E"/>
    <w:rsid w:val="00BB26A0"/>
    <w:rsid w:val="00BC125B"/>
    <w:rsid w:val="00BC25E5"/>
    <w:rsid w:val="00BC43F2"/>
    <w:rsid w:val="00BC5BDE"/>
    <w:rsid w:val="00BC6AC1"/>
    <w:rsid w:val="00BC72DD"/>
    <w:rsid w:val="00BD0AD3"/>
    <w:rsid w:val="00BD1473"/>
    <w:rsid w:val="00BD1738"/>
    <w:rsid w:val="00BD2345"/>
    <w:rsid w:val="00BD477A"/>
    <w:rsid w:val="00BD47E4"/>
    <w:rsid w:val="00BD7DD9"/>
    <w:rsid w:val="00BE03A2"/>
    <w:rsid w:val="00BE149E"/>
    <w:rsid w:val="00BE17D4"/>
    <w:rsid w:val="00BE18CA"/>
    <w:rsid w:val="00BE20B7"/>
    <w:rsid w:val="00BE2DCB"/>
    <w:rsid w:val="00BE3354"/>
    <w:rsid w:val="00BE5A39"/>
    <w:rsid w:val="00BE6DE6"/>
    <w:rsid w:val="00BF02E9"/>
    <w:rsid w:val="00BF0B66"/>
    <w:rsid w:val="00BF1602"/>
    <w:rsid w:val="00BF1846"/>
    <w:rsid w:val="00BF1B83"/>
    <w:rsid w:val="00BF33C8"/>
    <w:rsid w:val="00BF38AA"/>
    <w:rsid w:val="00BF582E"/>
    <w:rsid w:val="00BF5BE4"/>
    <w:rsid w:val="00BF5C24"/>
    <w:rsid w:val="00BF6579"/>
    <w:rsid w:val="00BF6688"/>
    <w:rsid w:val="00C00114"/>
    <w:rsid w:val="00C00529"/>
    <w:rsid w:val="00C01B49"/>
    <w:rsid w:val="00C037D3"/>
    <w:rsid w:val="00C04DF4"/>
    <w:rsid w:val="00C0591B"/>
    <w:rsid w:val="00C05F4C"/>
    <w:rsid w:val="00C06684"/>
    <w:rsid w:val="00C0711B"/>
    <w:rsid w:val="00C07214"/>
    <w:rsid w:val="00C076EB"/>
    <w:rsid w:val="00C11579"/>
    <w:rsid w:val="00C11785"/>
    <w:rsid w:val="00C122E7"/>
    <w:rsid w:val="00C12DAE"/>
    <w:rsid w:val="00C13CC5"/>
    <w:rsid w:val="00C15711"/>
    <w:rsid w:val="00C16A4A"/>
    <w:rsid w:val="00C16CA6"/>
    <w:rsid w:val="00C20A71"/>
    <w:rsid w:val="00C21AF7"/>
    <w:rsid w:val="00C21DFB"/>
    <w:rsid w:val="00C21EC8"/>
    <w:rsid w:val="00C22A8B"/>
    <w:rsid w:val="00C22D4F"/>
    <w:rsid w:val="00C234E3"/>
    <w:rsid w:val="00C236EF"/>
    <w:rsid w:val="00C239B3"/>
    <w:rsid w:val="00C2532D"/>
    <w:rsid w:val="00C2553D"/>
    <w:rsid w:val="00C26EB1"/>
    <w:rsid w:val="00C27299"/>
    <w:rsid w:val="00C3061B"/>
    <w:rsid w:val="00C30C9C"/>
    <w:rsid w:val="00C31915"/>
    <w:rsid w:val="00C31DA0"/>
    <w:rsid w:val="00C31E41"/>
    <w:rsid w:val="00C32D34"/>
    <w:rsid w:val="00C33CA6"/>
    <w:rsid w:val="00C353F9"/>
    <w:rsid w:val="00C35733"/>
    <w:rsid w:val="00C35FA4"/>
    <w:rsid w:val="00C36473"/>
    <w:rsid w:val="00C37131"/>
    <w:rsid w:val="00C37764"/>
    <w:rsid w:val="00C37A54"/>
    <w:rsid w:val="00C40C88"/>
    <w:rsid w:val="00C40DC3"/>
    <w:rsid w:val="00C40F43"/>
    <w:rsid w:val="00C41DE3"/>
    <w:rsid w:val="00C4598A"/>
    <w:rsid w:val="00C46E5E"/>
    <w:rsid w:val="00C471C3"/>
    <w:rsid w:val="00C473B8"/>
    <w:rsid w:val="00C47F31"/>
    <w:rsid w:val="00C50B47"/>
    <w:rsid w:val="00C520B2"/>
    <w:rsid w:val="00C5210D"/>
    <w:rsid w:val="00C52C4F"/>
    <w:rsid w:val="00C53592"/>
    <w:rsid w:val="00C53B35"/>
    <w:rsid w:val="00C55833"/>
    <w:rsid w:val="00C55D16"/>
    <w:rsid w:val="00C5682D"/>
    <w:rsid w:val="00C57B61"/>
    <w:rsid w:val="00C607B4"/>
    <w:rsid w:val="00C611C8"/>
    <w:rsid w:val="00C6218F"/>
    <w:rsid w:val="00C6293B"/>
    <w:rsid w:val="00C62C48"/>
    <w:rsid w:val="00C64829"/>
    <w:rsid w:val="00C65610"/>
    <w:rsid w:val="00C66C0E"/>
    <w:rsid w:val="00C66FF4"/>
    <w:rsid w:val="00C70C24"/>
    <w:rsid w:val="00C71029"/>
    <w:rsid w:val="00C71D82"/>
    <w:rsid w:val="00C725DB"/>
    <w:rsid w:val="00C72DDB"/>
    <w:rsid w:val="00C742E3"/>
    <w:rsid w:val="00C74AB9"/>
    <w:rsid w:val="00C74B3C"/>
    <w:rsid w:val="00C74FF9"/>
    <w:rsid w:val="00C76129"/>
    <w:rsid w:val="00C77539"/>
    <w:rsid w:val="00C81992"/>
    <w:rsid w:val="00C8344F"/>
    <w:rsid w:val="00C835DB"/>
    <w:rsid w:val="00C83779"/>
    <w:rsid w:val="00C84879"/>
    <w:rsid w:val="00C848AB"/>
    <w:rsid w:val="00C84CE1"/>
    <w:rsid w:val="00C854A2"/>
    <w:rsid w:val="00C86C1A"/>
    <w:rsid w:val="00C8784A"/>
    <w:rsid w:val="00C908F7"/>
    <w:rsid w:val="00C909C9"/>
    <w:rsid w:val="00C92235"/>
    <w:rsid w:val="00C9246B"/>
    <w:rsid w:val="00C92E3C"/>
    <w:rsid w:val="00C933F3"/>
    <w:rsid w:val="00C947B3"/>
    <w:rsid w:val="00C949B6"/>
    <w:rsid w:val="00C94C05"/>
    <w:rsid w:val="00C95F9C"/>
    <w:rsid w:val="00C96F65"/>
    <w:rsid w:val="00C97363"/>
    <w:rsid w:val="00CA137D"/>
    <w:rsid w:val="00CA1B06"/>
    <w:rsid w:val="00CA2849"/>
    <w:rsid w:val="00CA3173"/>
    <w:rsid w:val="00CA4D59"/>
    <w:rsid w:val="00CA6AB9"/>
    <w:rsid w:val="00CA74DA"/>
    <w:rsid w:val="00CB023E"/>
    <w:rsid w:val="00CB0F00"/>
    <w:rsid w:val="00CB1326"/>
    <w:rsid w:val="00CB1FA2"/>
    <w:rsid w:val="00CB2004"/>
    <w:rsid w:val="00CB280F"/>
    <w:rsid w:val="00CB2D93"/>
    <w:rsid w:val="00CB6104"/>
    <w:rsid w:val="00CB6146"/>
    <w:rsid w:val="00CB6E95"/>
    <w:rsid w:val="00CC11C0"/>
    <w:rsid w:val="00CC1719"/>
    <w:rsid w:val="00CC1C06"/>
    <w:rsid w:val="00CC42A5"/>
    <w:rsid w:val="00CC44E8"/>
    <w:rsid w:val="00CC4E57"/>
    <w:rsid w:val="00CC6368"/>
    <w:rsid w:val="00CC7EDD"/>
    <w:rsid w:val="00CD128D"/>
    <w:rsid w:val="00CD1F0C"/>
    <w:rsid w:val="00CD270F"/>
    <w:rsid w:val="00CD4010"/>
    <w:rsid w:val="00CD4078"/>
    <w:rsid w:val="00CD6166"/>
    <w:rsid w:val="00CD64CE"/>
    <w:rsid w:val="00CD7109"/>
    <w:rsid w:val="00CD722E"/>
    <w:rsid w:val="00CD7B1E"/>
    <w:rsid w:val="00CE14E0"/>
    <w:rsid w:val="00CE16CC"/>
    <w:rsid w:val="00CE1BAE"/>
    <w:rsid w:val="00CE1CE7"/>
    <w:rsid w:val="00CE2664"/>
    <w:rsid w:val="00CE2DB0"/>
    <w:rsid w:val="00CE3B0F"/>
    <w:rsid w:val="00CE4313"/>
    <w:rsid w:val="00CE4E92"/>
    <w:rsid w:val="00CE7415"/>
    <w:rsid w:val="00CE759F"/>
    <w:rsid w:val="00CF08EF"/>
    <w:rsid w:val="00CF111C"/>
    <w:rsid w:val="00CF1598"/>
    <w:rsid w:val="00CF1B5E"/>
    <w:rsid w:val="00CF26DB"/>
    <w:rsid w:val="00CF3EAD"/>
    <w:rsid w:val="00CF459E"/>
    <w:rsid w:val="00CF5C8E"/>
    <w:rsid w:val="00CF6B63"/>
    <w:rsid w:val="00CF7ED0"/>
    <w:rsid w:val="00D0041A"/>
    <w:rsid w:val="00D00706"/>
    <w:rsid w:val="00D00B65"/>
    <w:rsid w:val="00D00EA6"/>
    <w:rsid w:val="00D00F6B"/>
    <w:rsid w:val="00D0146F"/>
    <w:rsid w:val="00D02F6D"/>
    <w:rsid w:val="00D03B07"/>
    <w:rsid w:val="00D03BCC"/>
    <w:rsid w:val="00D04238"/>
    <w:rsid w:val="00D04C84"/>
    <w:rsid w:val="00D0649A"/>
    <w:rsid w:val="00D0764F"/>
    <w:rsid w:val="00D07CDF"/>
    <w:rsid w:val="00D1027B"/>
    <w:rsid w:val="00D108BE"/>
    <w:rsid w:val="00D10DF6"/>
    <w:rsid w:val="00D11966"/>
    <w:rsid w:val="00D128C4"/>
    <w:rsid w:val="00D12B2F"/>
    <w:rsid w:val="00D13C59"/>
    <w:rsid w:val="00D148D4"/>
    <w:rsid w:val="00D1497C"/>
    <w:rsid w:val="00D14A0A"/>
    <w:rsid w:val="00D152CB"/>
    <w:rsid w:val="00D15779"/>
    <w:rsid w:val="00D20131"/>
    <w:rsid w:val="00D208B3"/>
    <w:rsid w:val="00D218CC"/>
    <w:rsid w:val="00D21CD8"/>
    <w:rsid w:val="00D22336"/>
    <w:rsid w:val="00D231CC"/>
    <w:rsid w:val="00D2348E"/>
    <w:rsid w:val="00D2447A"/>
    <w:rsid w:val="00D24E4E"/>
    <w:rsid w:val="00D26BC1"/>
    <w:rsid w:val="00D27321"/>
    <w:rsid w:val="00D27A62"/>
    <w:rsid w:val="00D300FF"/>
    <w:rsid w:val="00D308F1"/>
    <w:rsid w:val="00D30E3F"/>
    <w:rsid w:val="00D3170E"/>
    <w:rsid w:val="00D318B6"/>
    <w:rsid w:val="00D3218E"/>
    <w:rsid w:val="00D32455"/>
    <w:rsid w:val="00D32F84"/>
    <w:rsid w:val="00D32F87"/>
    <w:rsid w:val="00D33BA3"/>
    <w:rsid w:val="00D33EE8"/>
    <w:rsid w:val="00D342F3"/>
    <w:rsid w:val="00D34402"/>
    <w:rsid w:val="00D34C4B"/>
    <w:rsid w:val="00D35B60"/>
    <w:rsid w:val="00D36547"/>
    <w:rsid w:val="00D369AD"/>
    <w:rsid w:val="00D40126"/>
    <w:rsid w:val="00D414E6"/>
    <w:rsid w:val="00D4283B"/>
    <w:rsid w:val="00D42EA4"/>
    <w:rsid w:val="00D4312E"/>
    <w:rsid w:val="00D43583"/>
    <w:rsid w:val="00D448CE"/>
    <w:rsid w:val="00D46575"/>
    <w:rsid w:val="00D46C81"/>
    <w:rsid w:val="00D471BF"/>
    <w:rsid w:val="00D4777F"/>
    <w:rsid w:val="00D51339"/>
    <w:rsid w:val="00D527DF"/>
    <w:rsid w:val="00D53247"/>
    <w:rsid w:val="00D535F2"/>
    <w:rsid w:val="00D55275"/>
    <w:rsid w:val="00D5630A"/>
    <w:rsid w:val="00D577AE"/>
    <w:rsid w:val="00D6042E"/>
    <w:rsid w:val="00D612A8"/>
    <w:rsid w:val="00D621E1"/>
    <w:rsid w:val="00D62D88"/>
    <w:rsid w:val="00D6314B"/>
    <w:rsid w:val="00D637A1"/>
    <w:rsid w:val="00D63B4A"/>
    <w:rsid w:val="00D65CF1"/>
    <w:rsid w:val="00D66B64"/>
    <w:rsid w:val="00D709EA"/>
    <w:rsid w:val="00D736BD"/>
    <w:rsid w:val="00D74652"/>
    <w:rsid w:val="00D77E8C"/>
    <w:rsid w:val="00D829F9"/>
    <w:rsid w:val="00D84016"/>
    <w:rsid w:val="00D856F6"/>
    <w:rsid w:val="00D85A88"/>
    <w:rsid w:val="00D87987"/>
    <w:rsid w:val="00D87D54"/>
    <w:rsid w:val="00D902B6"/>
    <w:rsid w:val="00D910CF"/>
    <w:rsid w:val="00D91545"/>
    <w:rsid w:val="00D92A8E"/>
    <w:rsid w:val="00D934EC"/>
    <w:rsid w:val="00D95272"/>
    <w:rsid w:val="00D95384"/>
    <w:rsid w:val="00D95895"/>
    <w:rsid w:val="00D969C1"/>
    <w:rsid w:val="00DA039A"/>
    <w:rsid w:val="00DA0F50"/>
    <w:rsid w:val="00DA1B94"/>
    <w:rsid w:val="00DA25EA"/>
    <w:rsid w:val="00DA3B16"/>
    <w:rsid w:val="00DA3D81"/>
    <w:rsid w:val="00DA43F7"/>
    <w:rsid w:val="00DA4A1C"/>
    <w:rsid w:val="00DA4D5E"/>
    <w:rsid w:val="00DA5FAE"/>
    <w:rsid w:val="00DA6905"/>
    <w:rsid w:val="00DB3FD7"/>
    <w:rsid w:val="00DB4D9A"/>
    <w:rsid w:val="00DB5820"/>
    <w:rsid w:val="00DB5CCA"/>
    <w:rsid w:val="00DB6BE0"/>
    <w:rsid w:val="00DB760C"/>
    <w:rsid w:val="00DB786B"/>
    <w:rsid w:val="00DC0CA5"/>
    <w:rsid w:val="00DC12BD"/>
    <w:rsid w:val="00DC13CD"/>
    <w:rsid w:val="00DC1D86"/>
    <w:rsid w:val="00DC3630"/>
    <w:rsid w:val="00DC3BCC"/>
    <w:rsid w:val="00DC4C62"/>
    <w:rsid w:val="00DC4FE8"/>
    <w:rsid w:val="00DC57DA"/>
    <w:rsid w:val="00DC57FB"/>
    <w:rsid w:val="00DC6D7A"/>
    <w:rsid w:val="00DC71C9"/>
    <w:rsid w:val="00DC79DD"/>
    <w:rsid w:val="00DD0267"/>
    <w:rsid w:val="00DD11E3"/>
    <w:rsid w:val="00DD2476"/>
    <w:rsid w:val="00DD342A"/>
    <w:rsid w:val="00DD39C6"/>
    <w:rsid w:val="00DD4DE8"/>
    <w:rsid w:val="00DD4F03"/>
    <w:rsid w:val="00DD547F"/>
    <w:rsid w:val="00DD5A94"/>
    <w:rsid w:val="00DD5C7B"/>
    <w:rsid w:val="00DD6427"/>
    <w:rsid w:val="00DD6442"/>
    <w:rsid w:val="00DD684D"/>
    <w:rsid w:val="00DD6E59"/>
    <w:rsid w:val="00DD70BF"/>
    <w:rsid w:val="00DD756D"/>
    <w:rsid w:val="00DD77A9"/>
    <w:rsid w:val="00DD7DF3"/>
    <w:rsid w:val="00DE0458"/>
    <w:rsid w:val="00DE0C2B"/>
    <w:rsid w:val="00DE2440"/>
    <w:rsid w:val="00DE340F"/>
    <w:rsid w:val="00DE3A5C"/>
    <w:rsid w:val="00DE3D2E"/>
    <w:rsid w:val="00DE3E38"/>
    <w:rsid w:val="00DE4AFA"/>
    <w:rsid w:val="00DE5A27"/>
    <w:rsid w:val="00DE5A5F"/>
    <w:rsid w:val="00DE5F7E"/>
    <w:rsid w:val="00DE613B"/>
    <w:rsid w:val="00DE6EDB"/>
    <w:rsid w:val="00DE759A"/>
    <w:rsid w:val="00DE79D8"/>
    <w:rsid w:val="00DF0618"/>
    <w:rsid w:val="00DF09BF"/>
    <w:rsid w:val="00DF0A0F"/>
    <w:rsid w:val="00DF11CA"/>
    <w:rsid w:val="00DF4A00"/>
    <w:rsid w:val="00DF4F12"/>
    <w:rsid w:val="00DF5B59"/>
    <w:rsid w:val="00DF7242"/>
    <w:rsid w:val="00E0021E"/>
    <w:rsid w:val="00E018AC"/>
    <w:rsid w:val="00E023F7"/>
    <w:rsid w:val="00E02D77"/>
    <w:rsid w:val="00E04180"/>
    <w:rsid w:val="00E046F7"/>
    <w:rsid w:val="00E04B79"/>
    <w:rsid w:val="00E04D1D"/>
    <w:rsid w:val="00E0506B"/>
    <w:rsid w:val="00E0578D"/>
    <w:rsid w:val="00E05D1F"/>
    <w:rsid w:val="00E06529"/>
    <w:rsid w:val="00E06F43"/>
    <w:rsid w:val="00E07AFF"/>
    <w:rsid w:val="00E10F59"/>
    <w:rsid w:val="00E114BF"/>
    <w:rsid w:val="00E12C12"/>
    <w:rsid w:val="00E12E76"/>
    <w:rsid w:val="00E150F5"/>
    <w:rsid w:val="00E15507"/>
    <w:rsid w:val="00E2030A"/>
    <w:rsid w:val="00E20562"/>
    <w:rsid w:val="00E20CF6"/>
    <w:rsid w:val="00E21B00"/>
    <w:rsid w:val="00E22558"/>
    <w:rsid w:val="00E228AC"/>
    <w:rsid w:val="00E22A4A"/>
    <w:rsid w:val="00E23899"/>
    <w:rsid w:val="00E242E1"/>
    <w:rsid w:val="00E24422"/>
    <w:rsid w:val="00E255D4"/>
    <w:rsid w:val="00E258A1"/>
    <w:rsid w:val="00E25E31"/>
    <w:rsid w:val="00E26C4D"/>
    <w:rsid w:val="00E2776B"/>
    <w:rsid w:val="00E27B77"/>
    <w:rsid w:val="00E27B82"/>
    <w:rsid w:val="00E27F41"/>
    <w:rsid w:val="00E30C2A"/>
    <w:rsid w:val="00E313C3"/>
    <w:rsid w:val="00E3171B"/>
    <w:rsid w:val="00E3196F"/>
    <w:rsid w:val="00E327E9"/>
    <w:rsid w:val="00E33953"/>
    <w:rsid w:val="00E33A8F"/>
    <w:rsid w:val="00E33C51"/>
    <w:rsid w:val="00E35699"/>
    <w:rsid w:val="00E37E75"/>
    <w:rsid w:val="00E37EDB"/>
    <w:rsid w:val="00E40090"/>
    <w:rsid w:val="00E431BB"/>
    <w:rsid w:val="00E43247"/>
    <w:rsid w:val="00E43EC7"/>
    <w:rsid w:val="00E43F3C"/>
    <w:rsid w:val="00E445CE"/>
    <w:rsid w:val="00E453DA"/>
    <w:rsid w:val="00E453F9"/>
    <w:rsid w:val="00E454C3"/>
    <w:rsid w:val="00E455F7"/>
    <w:rsid w:val="00E45AC3"/>
    <w:rsid w:val="00E45DBA"/>
    <w:rsid w:val="00E46276"/>
    <w:rsid w:val="00E46F1C"/>
    <w:rsid w:val="00E50C1C"/>
    <w:rsid w:val="00E510A5"/>
    <w:rsid w:val="00E526DA"/>
    <w:rsid w:val="00E52C1F"/>
    <w:rsid w:val="00E545B6"/>
    <w:rsid w:val="00E56BE5"/>
    <w:rsid w:val="00E60D83"/>
    <w:rsid w:val="00E60F38"/>
    <w:rsid w:val="00E612A4"/>
    <w:rsid w:val="00E66004"/>
    <w:rsid w:val="00E662FE"/>
    <w:rsid w:val="00E66670"/>
    <w:rsid w:val="00E6672C"/>
    <w:rsid w:val="00E67926"/>
    <w:rsid w:val="00E67A7A"/>
    <w:rsid w:val="00E72D62"/>
    <w:rsid w:val="00E7389D"/>
    <w:rsid w:val="00E74359"/>
    <w:rsid w:val="00E751FA"/>
    <w:rsid w:val="00E76A89"/>
    <w:rsid w:val="00E76B70"/>
    <w:rsid w:val="00E77C3F"/>
    <w:rsid w:val="00E77F79"/>
    <w:rsid w:val="00E801CA"/>
    <w:rsid w:val="00E80A1A"/>
    <w:rsid w:val="00E80CB3"/>
    <w:rsid w:val="00E80DD6"/>
    <w:rsid w:val="00E81A4A"/>
    <w:rsid w:val="00E836F0"/>
    <w:rsid w:val="00E8628C"/>
    <w:rsid w:val="00E86A29"/>
    <w:rsid w:val="00E86EE8"/>
    <w:rsid w:val="00E87DE2"/>
    <w:rsid w:val="00E90607"/>
    <w:rsid w:val="00E90FEB"/>
    <w:rsid w:val="00E919F3"/>
    <w:rsid w:val="00E93A45"/>
    <w:rsid w:val="00E9442D"/>
    <w:rsid w:val="00E949D8"/>
    <w:rsid w:val="00E949E7"/>
    <w:rsid w:val="00E9626D"/>
    <w:rsid w:val="00E96962"/>
    <w:rsid w:val="00E96C6E"/>
    <w:rsid w:val="00E96F9B"/>
    <w:rsid w:val="00E974BD"/>
    <w:rsid w:val="00E9799C"/>
    <w:rsid w:val="00E97D2B"/>
    <w:rsid w:val="00EA0984"/>
    <w:rsid w:val="00EA32B3"/>
    <w:rsid w:val="00EA45A3"/>
    <w:rsid w:val="00EA4795"/>
    <w:rsid w:val="00EA7090"/>
    <w:rsid w:val="00EA7ACD"/>
    <w:rsid w:val="00EB011E"/>
    <w:rsid w:val="00EB032B"/>
    <w:rsid w:val="00EB17D1"/>
    <w:rsid w:val="00EB1C1D"/>
    <w:rsid w:val="00EB1E81"/>
    <w:rsid w:val="00EB2B96"/>
    <w:rsid w:val="00EB3178"/>
    <w:rsid w:val="00EB31A9"/>
    <w:rsid w:val="00EB3796"/>
    <w:rsid w:val="00EB385F"/>
    <w:rsid w:val="00EB3FA2"/>
    <w:rsid w:val="00EB6300"/>
    <w:rsid w:val="00EB674B"/>
    <w:rsid w:val="00EB692A"/>
    <w:rsid w:val="00EC04B5"/>
    <w:rsid w:val="00EC1D32"/>
    <w:rsid w:val="00EC1ED6"/>
    <w:rsid w:val="00EC2927"/>
    <w:rsid w:val="00EC4447"/>
    <w:rsid w:val="00EC54B8"/>
    <w:rsid w:val="00EC662D"/>
    <w:rsid w:val="00EC74E2"/>
    <w:rsid w:val="00ED03D5"/>
    <w:rsid w:val="00ED0875"/>
    <w:rsid w:val="00ED0FAC"/>
    <w:rsid w:val="00ED2024"/>
    <w:rsid w:val="00ED30E2"/>
    <w:rsid w:val="00ED49A1"/>
    <w:rsid w:val="00ED6673"/>
    <w:rsid w:val="00ED71AB"/>
    <w:rsid w:val="00ED753A"/>
    <w:rsid w:val="00ED7C00"/>
    <w:rsid w:val="00EE05AA"/>
    <w:rsid w:val="00EE1991"/>
    <w:rsid w:val="00EE2F58"/>
    <w:rsid w:val="00EE3666"/>
    <w:rsid w:val="00EE391F"/>
    <w:rsid w:val="00EE3ED0"/>
    <w:rsid w:val="00EE4278"/>
    <w:rsid w:val="00EE483B"/>
    <w:rsid w:val="00EE4FBC"/>
    <w:rsid w:val="00EE5F99"/>
    <w:rsid w:val="00EE68F5"/>
    <w:rsid w:val="00EE6C71"/>
    <w:rsid w:val="00EE73FD"/>
    <w:rsid w:val="00EF0281"/>
    <w:rsid w:val="00EF0474"/>
    <w:rsid w:val="00EF1BAF"/>
    <w:rsid w:val="00EF2C18"/>
    <w:rsid w:val="00EF3C2A"/>
    <w:rsid w:val="00EF3EC5"/>
    <w:rsid w:val="00EF4003"/>
    <w:rsid w:val="00EF4326"/>
    <w:rsid w:val="00EF47A6"/>
    <w:rsid w:val="00EF4F06"/>
    <w:rsid w:val="00EF50B1"/>
    <w:rsid w:val="00EF519E"/>
    <w:rsid w:val="00EF56F2"/>
    <w:rsid w:val="00EF57B1"/>
    <w:rsid w:val="00EF67B6"/>
    <w:rsid w:val="00EF6A49"/>
    <w:rsid w:val="00EF6E05"/>
    <w:rsid w:val="00EF756F"/>
    <w:rsid w:val="00EF7CA4"/>
    <w:rsid w:val="00F0046D"/>
    <w:rsid w:val="00F00DF7"/>
    <w:rsid w:val="00F00E68"/>
    <w:rsid w:val="00F0292E"/>
    <w:rsid w:val="00F02F64"/>
    <w:rsid w:val="00F039B6"/>
    <w:rsid w:val="00F054AD"/>
    <w:rsid w:val="00F05F09"/>
    <w:rsid w:val="00F06324"/>
    <w:rsid w:val="00F06FBF"/>
    <w:rsid w:val="00F07F56"/>
    <w:rsid w:val="00F10D33"/>
    <w:rsid w:val="00F10E9B"/>
    <w:rsid w:val="00F11F4E"/>
    <w:rsid w:val="00F12199"/>
    <w:rsid w:val="00F12F3E"/>
    <w:rsid w:val="00F14E8A"/>
    <w:rsid w:val="00F15C04"/>
    <w:rsid w:val="00F15CF6"/>
    <w:rsid w:val="00F15DD6"/>
    <w:rsid w:val="00F16696"/>
    <w:rsid w:val="00F168AF"/>
    <w:rsid w:val="00F16B74"/>
    <w:rsid w:val="00F16ED1"/>
    <w:rsid w:val="00F17039"/>
    <w:rsid w:val="00F17D06"/>
    <w:rsid w:val="00F2193C"/>
    <w:rsid w:val="00F21B30"/>
    <w:rsid w:val="00F22921"/>
    <w:rsid w:val="00F2293C"/>
    <w:rsid w:val="00F22B61"/>
    <w:rsid w:val="00F23CAE"/>
    <w:rsid w:val="00F2407D"/>
    <w:rsid w:val="00F240E9"/>
    <w:rsid w:val="00F24B48"/>
    <w:rsid w:val="00F24DA3"/>
    <w:rsid w:val="00F3049F"/>
    <w:rsid w:val="00F3133C"/>
    <w:rsid w:val="00F31849"/>
    <w:rsid w:val="00F32BAD"/>
    <w:rsid w:val="00F334CA"/>
    <w:rsid w:val="00F33BD1"/>
    <w:rsid w:val="00F35156"/>
    <w:rsid w:val="00F35857"/>
    <w:rsid w:val="00F35C5C"/>
    <w:rsid w:val="00F36D23"/>
    <w:rsid w:val="00F37A8E"/>
    <w:rsid w:val="00F37BF2"/>
    <w:rsid w:val="00F43C10"/>
    <w:rsid w:val="00F443A1"/>
    <w:rsid w:val="00F4467E"/>
    <w:rsid w:val="00F461B5"/>
    <w:rsid w:val="00F46566"/>
    <w:rsid w:val="00F46AFB"/>
    <w:rsid w:val="00F509E8"/>
    <w:rsid w:val="00F5183F"/>
    <w:rsid w:val="00F51A2F"/>
    <w:rsid w:val="00F5211C"/>
    <w:rsid w:val="00F526C9"/>
    <w:rsid w:val="00F53BF8"/>
    <w:rsid w:val="00F53DC5"/>
    <w:rsid w:val="00F53FFE"/>
    <w:rsid w:val="00F5479C"/>
    <w:rsid w:val="00F54A92"/>
    <w:rsid w:val="00F5637C"/>
    <w:rsid w:val="00F56581"/>
    <w:rsid w:val="00F565F0"/>
    <w:rsid w:val="00F574AB"/>
    <w:rsid w:val="00F57D20"/>
    <w:rsid w:val="00F60699"/>
    <w:rsid w:val="00F608BE"/>
    <w:rsid w:val="00F61334"/>
    <w:rsid w:val="00F618A6"/>
    <w:rsid w:val="00F637F6"/>
    <w:rsid w:val="00F64806"/>
    <w:rsid w:val="00F66DA3"/>
    <w:rsid w:val="00F70699"/>
    <w:rsid w:val="00F717B8"/>
    <w:rsid w:val="00F72704"/>
    <w:rsid w:val="00F72C26"/>
    <w:rsid w:val="00F73158"/>
    <w:rsid w:val="00F745F0"/>
    <w:rsid w:val="00F75706"/>
    <w:rsid w:val="00F7589B"/>
    <w:rsid w:val="00F82F43"/>
    <w:rsid w:val="00F837DE"/>
    <w:rsid w:val="00F849CA"/>
    <w:rsid w:val="00F84BF7"/>
    <w:rsid w:val="00F874DA"/>
    <w:rsid w:val="00F87AFB"/>
    <w:rsid w:val="00F902FE"/>
    <w:rsid w:val="00F90B67"/>
    <w:rsid w:val="00F94984"/>
    <w:rsid w:val="00F95E65"/>
    <w:rsid w:val="00F96B33"/>
    <w:rsid w:val="00F97243"/>
    <w:rsid w:val="00F97F2E"/>
    <w:rsid w:val="00FA2069"/>
    <w:rsid w:val="00FA28D2"/>
    <w:rsid w:val="00FA293A"/>
    <w:rsid w:val="00FA5554"/>
    <w:rsid w:val="00FB0550"/>
    <w:rsid w:val="00FB2887"/>
    <w:rsid w:val="00FB3C22"/>
    <w:rsid w:val="00FB49E1"/>
    <w:rsid w:val="00FB5B3E"/>
    <w:rsid w:val="00FB7396"/>
    <w:rsid w:val="00FC1227"/>
    <w:rsid w:val="00FC1746"/>
    <w:rsid w:val="00FC2780"/>
    <w:rsid w:val="00FC2F94"/>
    <w:rsid w:val="00FC30B1"/>
    <w:rsid w:val="00FC4372"/>
    <w:rsid w:val="00FC51EF"/>
    <w:rsid w:val="00FC64E6"/>
    <w:rsid w:val="00FC6C90"/>
    <w:rsid w:val="00FD0831"/>
    <w:rsid w:val="00FD0CE2"/>
    <w:rsid w:val="00FD115C"/>
    <w:rsid w:val="00FD1B85"/>
    <w:rsid w:val="00FD248D"/>
    <w:rsid w:val="00FD2BA3"/>
    <w:rsid w:val="00FD2CE4"/>
    <w:rsid w:val="00FD32CE"/>
    <w:rsid w:val="00FD3F90"/>
    <w:rsid w:val="00FD4420"/>
    <w:rsid w:val="00FD4BF5"/>
    <w:rsid w:val="00FD5558"/>
    <w:rsid w:val="00FD67C4"/>
    <w:rsid w:val="00FE093C"/>
    <w:rsid w:val="00FE1271"/>
    <w:rsid w:val="00FE2CF8"/>
    <w:rsid w:val="00FF055E"/>
    <w:rsid w:val="00FF143E"/>
    <w:rsid w:val="00FF1556"/>
    <w:rsid w:val="00FF2281"/>
    <w:rsid w:val="00FF27F1"/>
    <w:rsid w:val="00FF3AD3"/>
    <w:rsid w:val="00FF3E47"/>
    <w:rsid w:val="00FF5D3B"/>
    <w:rsid w:val="00FF6A2B"/>
    <w:rsid w:val="00FF6D5C"/>
    <w:rsid w:val="00FF7806"/>
    <w:rsid w:val="00FF7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uiPriority="0"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iPriority="0"/>
    <w:lsdException w:name="header" w:uiPriority="0"/>
    <w:lsdException w:name="footer" w:uiPriority="0"/>
    <w:lsdException w:name="index heading" w:unhideWhenUsed="1"/>
    <w:lsdException w:name="caption" w:semiHidden="0" w:uiPriority="35" w:qFormat="1"/>
    <w:lsdException w:name="table of figures" w:unhideWhenUsed="1"/>
    <w:lsdException w:name="envelope address" w:unhideWhenUsed="1"/>
    <w:lsdException w:name="envelope return" w:unhideWhenUsed="1"/>
    <w:lsdException w:name="footnote reference" w:unhideWhenUsed="1"/>
    <w:lsdException w:name="annotation reference" w:uiPriority="0"/>
    <w:lsdException w:name="page number" w:uiPriority="0"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0" w:qFormat="1"/>
    <w:lsdException w:name="Closing" w:unhideWhenUsed="1"/>
    <w:lsdException w:name="Signature" w:unhideWhenUsed="1"/>
    <w:lsdException w:name="Body Text" w:uiPriority="0"/>
    <w:lsdException w:name="Body Text Indent" w:uiPriority="0"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3" w:unhideWhenUsed="1"/>
    <w:lsdException w:name="Body Text Indent 2" w:uiPriority="0" w:unhideWhenUsed="1"/>
    <w:lsdException w:name="Body Text Indent 3" w:uiPriority="0" w:unhideWhenUsed="1"/>
    <w:lsdException w:name="Block Text" w:unhideWhenUsed="1"/>
    <w:lsdException w:name="Strong" w:semiHidden="0" w:uiPriority="22" w:qFormat="1"/>
    <w:lsdException w:name="Emphasis" w:semiHidden="0" w:uiPriority="20" w:qFormat="1"/>
    <w:lsdException w:name="Document Map"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iPriority="0"/>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lsdException w:name="Light Grid Accent 5" w:semiHidden="0"/>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semiHidden="0" w:uiPriority="39" w:qFormat="1"/>
  </w:latentStyles>
  <w:style w:type="paragraph" w:default="1" w:styleId="Normal">
    <w:name w:val="Normal"/>
    <w:qFormat/>
    <w:rsid w:val="00BF5BE4"/>
    <w:pPr>
      <w:spacing w:after="200" w:line="276" w:lineRule="auto"/>
    </w:pPr>
    <w:rPr>
      <w:rFonts w:cs="Calibri"/>
    </w:rPr>
  </w:style>
  <w:style w:type="paragraph" w:styleId="Heading1">
    <w:name w:val="heading 1"/>
    <w:basedOn w:val="Normal"/>
    <w:next w:val="Normal"/>
    <w:link w:val="Heading1Char"/>
    <w:qFormat/>
    <w:rsid w:val="002A19E5"/>
    <w:pPr>
      <w:keepNext/>
      <w:numPr>
        <w:numId w:val="6"/>
      </w:numPr>
      <w:spacing w:before="240" w:after="60"/>
      <w:outlineLvl w:val="0"/>
    </w:pPr>
    <w:rPr>
      <w:rFonts w:ascii="Cambria" w:eastAsia="Times New Roman" w:hAnsi="Cambria" w:cs="Cambria"/>
      <w:b/>
      <w:bCs/>
      <w:kern w:val="32"/>
      <w:sz w:val="32"/>
      <w:szCs w:val="32"/>
    </w:rPr>
  </w:style>
  <w:style w:type="paragraph" w:styleId="Heading2">
    <w:name w:val="heading 2"/>
    <w:basedOn w:val="Normal"/>
    <w:next w:val="Normal"/>
    <w:link w:val="Heading2Char"/>
    <w:qFormat/>
    <w:rsid w:val="00A61C4B"/>
    <w:pPr>
      <w:keepNext/>
      <w:numPr>
        <w:ilvl w:val="1"/>
        <w:numId w:val="6"/>
      </w:numPr>
      <w:spacing w:before="240" w:after="60"/>
      <w:outlineLvl w:val="1"/>
    </w:pPr>
    <w:rPr>
      <w:rFonts w:ascii="Cambria" w:eastAsia="Times New Roman" w:hAnsi="Cambria" w:cs="Cambria"/>
      <w:b/>
      <w:bCs/>
      <w:i/>
      <w:iCs/>
      <w:sz w:val="28"/>
      <w:szCs w:val="28"/>
    </w:rPr>
  </w:style>
  <w:style w:type="paragraph" w:styleId="Heading3">
    <w:name w:val="heading 3"/>
    <w:basedOn w:val="Normal"/>
    <w:next w:val="Normal"/>
    <w:link w:val="Heading3Char"/>
    <w:qFormat/>
    <w:rsid w:val="00A61C4B"/>
    <w:pPr>
      <w:keepNext/>
      <w:numPr>
        <w:ilvl w:val="2"/>
        <w:numId w:val="6"/>
      </w:numPr>
      <w:spacing w:before="240" w:after="60"/>
      <w:outlineLvl w:val="2"/>
    </w:pPr>
    <w:rPr>
      <w:rFonts w:ascii="Cambria" w:eastAsia="Times New Roman" w:hAnsi="Cambria" w:cs="Cambria"/>
      <w:b/>
      <w:bCs/>
      <w:sz w:val="26"/>
      <w:szCs w:val="26"/>
    </w:rPr>
  </w:style>
  <w:style w:type="paragraph" w:styleId="Heading4">
    <w:name w:val="heading 4"/>
    <w:basedOn w:val="Normal"/>
    <w:next w:val="Normal"/>
    <w:link w:val="Heading4Char"/>
    <w:qFormat/>
    <w:rsid w:val="00A61C4B"/>
    <w:pPr>
      <w:keepNext/>
      <w:numPr>
        <w:ilvl w:val="3"/>
        <w:numId w:val="6"/>
      </w:numPr>
      <w:spacing w:before="240" w:after="60"/>
      <w:outlineLvl w:val="3"/>
    </w:pPr>
    <w:rPr>
      <w:rFonts w:eastAsia="Times New Roman"/>
      <w:b/>
      <w:bCs/>
      <w:sz w:val="28"/>
      <w:szCs w:val="28"/>
    </w:rPr>
  </w:style>
  <w:style w:type="paragraph" w:styleId="Heading5">
    <w:name w:val="heading 5"/>
    <w:basedOn w:val="Normal"/>
    <w:next w:val="Normal"/>
    <w:link w:val="Heading5Char"/>
    <w:qFormat/>
    <w:rsid w:val="00A61C4B"/>
    <w:pPr>
      <w:numPr>
        <w:ilvl w:val="4"/>
        <w:numId w:val="6"/>
      </w:numPr>
      <w:spacing w:before="240" w:after="60"/>
      <w:outlineLvl w:val="4"/>
    </w:pPr>
    <w:rPr>
      <w:rFonts w:eastAsia="Times New Roman"/>
      <w:b/>
      <w:bCs/>
      <w:i/>
      <w:iCs/>
      <w:sz w:val="26"/>
      <w:szCs w:val="26"/>
    </w:rPr>
  </w:style>
  <w:style w:type="paragraph" w:styleId="Heading6">
    <w:name w:val="heading 6"/>
    <w:basedOn w:val="Normal"/>
    <w:next w:val="Normal"/>
    <w:link w:val="Heading6Char"/>
    <w:qFormat/>
    <w:rsid w:val="00A61C4B"/>
    <w:pPr>
      <w:numPr>
        <w:ilvl w:val="5"/>
        <w:numId w:val="6"/>
      </w:numPr>
      <w:spacing w:before="240" w:after="60"/>
      <w:outlineLvl w:val="5"/>
    </w:pPr>
    <w:rPr>
      <w:rFonts w:eastAsia="Times New Roman"/>
      <w:b/>
      <w:bCs/>
    </w:rPr>
  </w:style>
  <w:style w:type="paragraph" w:styleId="Heading7">
    <w:name w:val="heading 7"/>
    <w:basedOn w:val="Normal"/>
    <w:next w:val="Normal"/>
    <w:link w:val="Heading7Char"/>
    <w:qFormat/>
    <w:rsid w:val="00A61C4B"/>
    <w:pPr>
      <w:numPr>
        <w:ilvl w:val="6"/>
        <w:numId w:val="6"/>
      </w:numPr>
      <w:spacing w:before="240" w:after="60"/>
      <w:outlineLvl w:val="6"/>
    </w:pPr>
    <w:rPr>
      <w:rFonts w:eastAsia="Times New Roman"/>
      <w:sz w:val="24"/>
      <w:szCs w:val="24"/>
    </w:rPr>
  </w:style>
  <w:style w:type="paragraph" w:styleId="Heading8">
    <w:name w:val="heading 8"/>
    <w:basedOn w:val="Normal"/>
    <w:next w:val="Normal"/>
    <w:link w:val="Heading8Char"/>
    <w:qFormat/>
    <w:rsid w:val="00A61C4B"/>
    <w:pPr>
      <w:numPr>
        <w:ilvl w:val="7"/>
        <w:numId w:val="6"/>
      </w:numPr>
      <w:spacing w:before="240" w:after="60"/>
      <w:outlineLvl w:val="7"/>
    </w:pPr>
    <w:rPr>
      <w:rFonts w:eastAsia="Times New Roman"/>
      <w:i/>
      <w:iCs/>
      <w:sz w:val="24"/>
      <w:szCs w:val="24"/>
    </w:rPr>
  </w:style>
  <w:style w:type="paragraph" w:styleId="Heading9">
    <w:name w:val="heading 9"/>
    <w:basedOn w:val="Normal"/>
    <w:next w:val="Normal"/>
    <w:link w:val="Heading9Char"/>
    <w:qFormat/>
    <w:rsid w:val="00A61C4B"/>
    <w:pPr>
      <w:numPr>
        <w:ilvl w:val="8"/>
        <w:numId w:val="6"/>
      </w:numPr>
      <w:spacing w:before="240" w:after="60"/>
      <w:outlineLvl w:val="8"/>
    </w:pPr>
    <w:rPr>
      <w:rFonts w:ascii="Cambria" w:eastAsia="Times New Roman" w:hAnsi="Cambria" w:cs="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A19E5"/>
    <w:rPr>
      <w:rFonts w:ascii="Cambria" w:eastAsia="Times New Roman" w:hAnsi="Cambria" w:cs="Cambria"/>
      <w:b/>
      <w:bCs/>
      <w:kern w:val="32"/>
      <w:sz w:val="32"/>
      <w:szCs w:val="32"/>
    </w:rPr>
  </w:style>
  <w:style w:type="character" w:customStyle="1" w:styleId="Heading2Char">
    <w:name w:val="Heading 2 Char"/>
    <w:basedOn w:val="DefaultParagraphFont"/>
    <w:link w:val="Heading2"/>
    <w:rsid w:val="00A61C4B"/>
    <w:rPr>
      <w:rFonts w:ascii="Cambria" w:eastAsia="Times New Roman" w:hAnsi="Cambria" w:cs="Cambria"/>
      <w:b/>
      <w:bCs/>
      <w:i/>
      <w:iCs/>
      <w:sz w:val="28"/>
      <w:szCs w:val="28"/>
    </w:rPr>
  </w:style>
  <w:style w:type="character" w:customStyle="1" w:styleId="Heading3Char">
    <w:name w:val="Heading 3 Char"/>
    <w:basedOn w:val="DefaultParagraphFont"/>
    <w:link w:val="Heading3"/>
    <w:rsid w:val="00A61C4B"/>
    <w:rPr>
      <w:rFonts w:ascii="Cambria" w:eastAsia="Times New Roman" w:hAnsi="Cambria" w:cs="Cambria"/>
      <w:b/>
      <w:bCs/>
      <w:sz w:val="26"/>
      <w:szCs w:val="26"/>
    </w:rPr>
  </w:style>
  <w:style w:type="character" w:customStyle="1" w:styleId="Heading4Char">
    <w:name w:val="Heading 4 Char"/>
    <w:basedOn w:val="DefaultParagraphFont"/>
    <w:link w:val="Heading4"/>
    <w:rsid w:val="00A61C4B"/>
    <w:rPr>
      <w:rFonts w:eastAsia="Times New Roman" w:cs="Calibri"/>
      <w:b/>
      <w:bCs/>
      <w:sz w:val="28"/>
      <w:szCs w:val="28"/>
    </w:rPr>
  </w:style>
  <w:style w:type="character" w:customStyle="1" w:styleId="Heading5Char">
    <w:name w:val="Heading 5 Char"/>
    <w:basedOn w:val="DefaultParagraphFont"/>
    <w:link w:val="Heading5"/>
    <w:rsid w:val="00A61C4B"/>
    <w:rPr>
      <w:rFonts w:eastAsia="Times New Roman" w:cs="Calibri"/>
      <w:b/>
      <w:bCs/>
      <w:i/>
      <w:iCs/>
      <w:sz w:val="26"/>
      <w:szCs w:val="26"/>
    </w:rPr>
  </w:style>
  <w:style w:type="character" w:customStyle="1" w:styleId="Heading6Char">
    <w:name w:val="Heading 6 Char"/>
    <w:basedOn w:val="DefaultParagraphFont"/>
    <w:link w:val="Heading6"/>
    <w:rsid w:val="00A61C4B"/>
    <w:rPr>
      <w:rFonts w:eastAsia="Times New Roman" w:cs="Calibri"/>
      <w:b/>
      <w:bCs/>
    </w:rPr>
  </w:style>
  <w:style w:type="character" w:customStyle="1" w:styleId="Heading7Char">
    <w:name w:val="Heading 7 Char"/>
    <w:basedOn w:val="DefaultParagraphFont"/>
    <w:link w:val="Heading7"/>
    <w:rsid w:val="00A61C4B"/>
    <w:rPr>
      <w:rFonts w:eastAsia="Times New Roman" w:cs="Calibri"/>
      <w:sz w:val="24"/>
      <w:szCs w:val="24"/>
    </w:rPr>
  </w:style>
  <w:style w:type="character" w:customStyle="1" w:styleId="Heading8Char">
    <w:name w:val="Heading 8 Char"/>
    <w:basedOn w:val="DefaultParagraphFont"/>
    <w:link w:val="Heading8"/>
    <w:rsid w:val="00A61C4B"/>
    <w:rPr>
      <w:rFonts w:eastAsia="Times New Roman" w:cs="Calibri"/>
      <w:i/>
      <w:iCs/>
      <w:sz w:val="24"/>
      <w:szCs w:val="24"/>
    </w:rPr>
  </w:style>
  <w:style w:type="character" w:customStyle="1" w:styleId="Heading9Char">
    <w:name w:val="Heading 9 Char"/>
    <w:basedOn w:val="DefaultParagraphFont"/>
    <w:link w:val="Heading9"/>
    <w:rsid w:val="00A61C4B"/>
    <w:rPr>
      <w:rFonts w:ascii="Cambria" w:eastAsia="Times New Roman" w:hAnsi="Cambria" w:cs="Cambria"/>
    </w:rPr>
  </w:style>
  <w:style w:type="paragraph" w:styleId="ListParagraph">
    <w:name w:val="List Paragraph"/>
    <w:basedOn w:val="Normal"/>
    <w:uiPriority w:val="34"/>
    <w:qFormat/>
    <w:rsid w:val="00864FD7"/>
    <w:pPr>
      <w:ind w:left="720"/>
      <w:contextualSpacing/>
    </w:pPr>
  </w:style>
  <w:style w:type="table" w:styleId="TableGrid">
    <w:name w:val="Table Grid"/>
    <w:basedOn w:val="TableNormal"/>
    <w:uiPriority w:val="59"/>
    <w:rsid w:val="00B2569E"/>
    <w:rPr>
      <w:rFonts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itle">
    <w:name w:val="Title"/>
    <w:basedOn w:val="Normal"/>
    <w:link w:val="TitleChar"/>
    <w:qFormat/>
    <w:rsid w:val="0072127B"/>
    <w:pPr>
      <w:spacing w:after="0" w:line="240" w:lineRule="auto"/>
      <w:jc w:val="center"/>
    </w:pPr>
    <w:rPr>
      <w:rFonts w:ascii="Verdana" w:eastAsia="Times New Roman" w:hAnsi="Verdana" w:cs="Verdana"/>
      <w:b/>
      <w:bCs/>
      <w:sz w:val="36"/>
      <w:szCs w:val="36"/>
    </w:rPr>
  </w:style>
  <w:style w:type="character" w:customStyle="1" w:styleId="TitleChar">
    <w:name w:val="Title Char"/>
    <w:basedOn w:val="DefaultParagraphFont"/>
    <w:link w:val="Title"/>
    <w:uiPriority w:val="99"/>
    <w:rsid w:val="0072127B"/>
    <w:rPr>
      <w:rFonts w:ascii="Verdana" w:hAnsi="Verdana" w:cs="Verdana"/>
      <w:b/>
      <w:bCs/>
      <w:sz w:val="24"/>
      <w:szCs w:val="24"/>
    </w:rPr>
  </w:style>
  <w:style w:type="paragraph" w:styleId="Subtitle">
    <w:name w:val="Subtitle"/>
    <w:basedOn w:val="Normal"/>
    <w:link w:val="SubtitleChar"/>
    <w:uiPriority w:val="99"/>
    <w:qFormat/>
    <w:rsid w:val="0072127B"/>
    <w:pPr>
      <w:spacing w:after="60" w:line="240" w:lineRule="auto"/>
      <w:jc w:val="center"/>
      <w:outlineLvl w:val="1"/>
    </w:pPr>
    <w:rPr>
      <w:rFonts w:ascii="Verdana" w:eastAsia="Times New Roman" w:hAnsi="Verdana" w:cs="Verdana"/>
      <w:b/>
      <w:bCs/>
      <w:sz w:val="28"/>
      <w:szCs w:val="28"/>
    </w:rPr>
  </w:style>
  <w:style w:type="character" w:customStyle="1" w:styleId="SubtitleChar">
    <w:name w:val="Subtitle Char"/>
    <w:basedOn w:val="DefaultParagraphFont"/>
    <w:link w:val="Subtitle"/>
    <w:uiPriority w:val="99"/>
    <w:rsid w:val="0072127B"/>
    <w:rPr>
      <w:rFonts w:ascii="Verdana" w:hAnsi="Verdana" w:cs="Verdana"/>
      <w:b/>
      <w:bCs/>
      <w:sz w:val="24"/>
      <w:szCs w:val="24"/>
    </w:rPr>
  </w:style>
  <w:style w:type="character" w:customStyle="1" w:styleId="Content1">
    <w:name w:val="Content1"/>
    <w:basedOn w:val="DefaultParagraphFont"/>
    <w:rsid w:val="00F95E65"/>
    <w:rPr>
      <w:rFonts w:ascii="Arial" w:hAnsi="Arial" w:cs="Arial"/>
      <w:sz w:val="22"/>
      <w:szCs w:val="22"/>
    </w:rPr>
  </w:style>
  <w:style w:type="paragraph" w:styleId="Header">
    <w:name w:val="header"/>
    <w:aliases w:val="rh,RH"/>
    <w:basedOn w:val="Normal"/>
    <w:link w:val="HeaderChar"/>
    <w:rsid w:val="00F95E65"/>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aliases w:val="rh Char,RH Char"/>
    <w:basedOn w:val="DefaultParagraphFont"/>
    <w:link w:val="Header"/>
    <w:uiPriority w:val="99"/>
    <w:rsid w:val="00F95E65"/>
    <w:rPr>
      <w:rFonts w:ascii="Times New Roman" w:hAnsi="Times New Roman" w:cs="Times New Roman"/>
      <w:sz w:val="20"/>
      <w:szCs w:val="20"/>
    </w:rPr>
  </w:style>
  <w:style w:type="paragraph" w:styleId="BalloonText">
    <w:name w:val="Balloon Text"/>
    <w:basedOn w:val="Normal"/>
    <w:link w:val="BalloonTextChar"/>
    <w:rsid w:val="00F95E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F95E65"/>
    <w:rPr>
      <w:rFonts w:ascii="Tahoma" w:hAnsi="Tahoma" w:cs="Tahoma"/>
      <w:sz w:val="16"/>
      <w:szCs w:val="16"/>
    </w:rPr>
  </w:style>
  <w:style w:type="paragraph" w:styleId="BodyText">
    <w:name w:val="Body Text"/>
    <w:aliases w:val="Body Text Char1,Body Text 1,T,body indent"/>
    <w:basedOn w:val="Normal"/>
    <w:link w:val="BodyTextChar"/>
    <w:rsid w:val="00F95E65"/>
    <w:pPr>
      <w:spacing w:after="140" w:line="280" w:lineRule="exact"/>
      <w:ind w:left="2160"/>
    </w:pPr>
    <w:rPr>
      <w:rFonts w:ascii="Arial" w:eastAsia="Times New Roman" w:hAnsi="Arial" w:cs="Arial"/>
      <w:sz w:val="18"/>
      <w:szCs w:val="18"/>
    </w:rPr>
  </w:style>
  <w:style w:type="character" w:customStyle="1" w:styleId="BodyTextChar">
    <w:name w:val="Body Text Char"/>
    <w:aliases w:val="Body Text Char1 Char,Body Text 1 Char,T Char,body indent Char"/>
    <w:basedOn w:val="DefaultParagraphFont"/>
    <w:link w:val="BodyText"/>
    <w:rsid w:val="00F95E65"/>
    <w:rPr>
      <w:rFonts w:ascii="Arial" w:hAnsi="Arial" w:cs="Arial"/>
      <w:sz w:val="20"/>
      <w:szCs w:val="20"/>
    </w:rPr>
  </w:style>
  <w:style w:type="paragraph" w:customStyle="1" w:styleId="Tableheading">
    <w:name w:val="Table heading"/>
    <w:basedOn w:val="Normal"/>
    <w:rsid w:val="00F95E65"/>
    <w:pPr>
      <w:spacing w:after="140" w:line="280" w:lineRule="exact"/>
    </w:pPr>
    <w:rPr>
      <w:rFonts w:ascii="Arial" w:eastAsia="Times New Roman" w:hAnsi="Arial" w:cs="Arial"/>
      <w:b/>
      <w:bCs/>
      <w:sz w:val="18"/>
      <w:szCs w:val="18"/>
    </w:rPr>
  </w:style>
  <w:style w:type="character" w:styleId="Hyperlink">
    <w:name w:val="Hyperlink"/>
    <w:basedOn w:val="DefaultParagraphFont"/>
    <w:uiPriority w:val="99"/>
    <w:rsid w:val="00F95E65"/>
    <w:rPr>
      <w:color w:val="0000FF"/>
      <w:u w:val="single"/>
    </w:rPr>
  </w:style>
  <w:style w:type="paragraph" w:styleId="TOC2">
    <w:name w:val="toc 2"/>
    <w:basedOn w:val="Normal"/>
    <w:next w:val="Normal"/>
    <w:autoRedefine/>
    <w:uiPriority w:val="39"/>
    <w:rsid w:val="00F95E65"/>
    <w:pPr>
      <w:tabs>
        <w:tab w:val="left" w:pos="540"/>
        <w:tab w:val="right" w:leader="dot" w:pos="9350"/>
      </w:tabs>
      <w:spacing w:before="120" w:after="0" w:line="240" w:lineRule="auto"/>
      <w:ind w:left="518"/>
    </w:pPr>
    <w:rPr>
      <w:rFonts w:ascii="Arial" w:eastAsia="Times New Roman" w:hAnsi="Arial" w:cs="Arial"/>
      <w:b/>
      <w:bCs/>
      <w:i/>
      <w:iCs/>
      <w:sz w:val="20"/>
      <w:szCs w:val="20"/>
    </w:rPr>
  </w:style>
  <w:style w:type="paragraph" w:styleId="TOC3">
    <w:name w:val="toc 3"/>
    <w:basedOn w:val="Normal"/>
    <w:next w:val="Normal"/>
    <w:autoRedefine/>
    <w:uiPriority w:val="39"/>
    <w:rsid w:val="00F95E65"/>
    <w:pPr>
      <w:tabs>
        <w:tab w:val="left" w:pos="540"/>
        <w:tab w:val="right" w:leader="dot" w:pos="9350"/>
      </w:tabs>
      <w:spacing w:after="0" w:line="240" w:lineRule="auto"/>
      <w:ind w:left="720"/>
    </w:pPr>
    <w:rPr>
      <w:rFonts w:ascii="Arial" w:eastAsia="Times New Roman" w:hAnsi="Arial" w:cs="Arial"/>
      <w:i/>
      <w:iCs/>
      <w:sz w:val="20"/>
      <w:szCs w:val="20"/>
    </w:rPr>
  </w:style>
  <w:style w:type="paragraph" w:styleId="TOC1">
    <w:name w:val="toc 1"/>
    <w:basedOn w:val="Normal"/>
    <w:next w:val="Normal"/>
    <w:autoRedefine/>
    <w:uiPriority w:val="39"/>
    <w:rsid w:val="00F95E65"/>
    <w:pPr>
      <w:tabs>
        <w:tab w:val="left" w:pos="518"/>
        <w:tab w:val="right" w:leader="dot" w:pos="9350"/>
      </w:tabs>
      <w:spacing w:before="120" w:after="0" w:line="240" w:lineRule="auto"/>
    </w:pPr>
    <w:rPr>
      <w:rFonts w:ascii="Arial" w:eastAsia="Times New Roman" w:hAnsi="Arial" w:cs="Arial"/>
      <w:b/>
      <w:bCs/>
      <w:caps/>
      <w:noProof/>
      <w:sz w:val="24"/>
      <w:szCs w:val="24"/>
    </w:rPr>
  </w:style>
  <w:style w:type="paragraph" w:styleId="NormalWeb">
    <w:name w:val="Normal (Web)"/>
    <w:basedOn w:val="Normal"/>
    <w:uiPriority w:val="99"/>
    <w:rsid w:val="008D0C1C"/>
    <w:pPr>
      <w:spacing w:before="35" w:after="35" w:line="240" w:lineRule="auto"/>
    </w:pPr>
    <w:rPr>
      <w:rFonts w:ascii="Times New Roman" w:eastAsia="Times New Roman" w:hAnsi="Times New Roman" w:cs="Times New Roman"/>
      <w:sz w:val="20"/>
      <w:szCs w:val="20"/>
    </w:rPr>
  </w:style>
  <w:style w:type="paragraph" w:styleId="TOCHeading">
    <w:name w:val="TOC Heading"/>
    <w:basedOn w:val="Heading1"/>
    <w:next w:val="Normal"/>
    <w:uiPriority w:val="39"/>
    <w:qFormat/>
    <w:rsid w:val="002A19E5"/>
    <w:pPr>
      <w:keepLines/>
      <w:spacing w:before="480" w:after="0"/>
      <w:outlineLvl w:val="9"/>
    </w:pPr>
    <w:rPr>
      <w:color w:val="365F91"/>
      <w:kern w:val="0"/>
      <w:sz w:val="28"/>
      <w:szCs w:val="28"/>
    </w:rPr>
  </w:style>
  <w:style w:type="character" w:styleId="LineNumber">
    <w:name w:val="line number"/>
    <w:basedOn w:val="DefaultParagraphFont"/>
    <w:uiPriority w:val="99"/>
    <w:semiHidden/>
    <w:rsid w:val="00F849CA"/>
  </w:style>
  <w:style w:type="character" w:customStyle="1" w:styleId="apple-style-span">
    <w:name w:val="apple-style-span"/>
    <w:basedOn w:val="DefaultParagraphFont"/>
    <w:uiPriority w:val="99"/>
    <w:rsid w:val="000460A1"/>
  </w:style>
  <w:style w:type="character" w:customStyle="1" w:styleId="apple-converted-space">
    <w:name w:val="apple-converted-space"/>
    <w:basedOn w:val="DefaultParagraphFont"/>
    <w:uiPriority w:val="99"/>
    <w:rsid w:val="003C6D65"/>
  </w:style>
  <w:style w:type="table" w:customStyle="1" w:styleId="LightShading-Accent11">
    <w:name w:val="Light Shading - Accent 11"/>
    <w:uiPriority w:val="99"/>
    <w:rsid w:val="00BA7E7F"/>
    <w:rPr>
      <w:rFonts w:cs="Calibri"/>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List-Accent5">
    <w:name w:val="Light List Accent 5"/>
    <w:basedOn w:val="TableNormal"/>
    <w:uiPriority w:val="99"/>
    <w:rsid w:val="00BA7E7F"/>
    <w:rPr>
      <w:rFonts w:cs="Calibri"/>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Grid-Accent5">
    <w:name w:val="Light Grid Accent 5"/>
    <w:basedOn w:val="TableNormal"/>
    <w:uiPriority w:val="99"/>
    <w:rsid w:val="00BA7E7F"/>
    <w:rPr>
      <w:rFonts w:cs="Calibri"/>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pPr>
      <w:rPr>
        <w:rFonts w:ascii="Cambria" w:eastAsia="Times New Roman" w:hAnsi="Cambria" w:cs="Cambria"/>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Cambria" w:eastAsia="Times New Roman" w:hAnsi="Cambria" w:cs="Cambria"/>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MediumShading11">
    <w:name w:val="Medium Shading 11"/>
    <w:uiPriority w:val="99"/>
    <w:rsid w:val="009A5AEC"/>
    <w:rPr>
      <w:rFonts w:cs="Calibri"/>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LightGrid1">
    <w:name w:val="Light Grid1"/>
    <w:uiPriority w:val="99"/>
    <w:rsid w:val="009A5AEC"/>
    <w:rPr>
      <w:rFonts w:cs="Calibri"/>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Cambria" w:eastAsia="Times New Roman" w:hAnsi="Cambria" w:cs="Cambria"/>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Times New Roman" w:hAnsi="Cambria" w:cs="Cambria"/>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PlainText">
    <w:name w:val="Plain Text"/>
    <w:basedOn w:val="Normal"/>
    <w:link w:val="PlainTextChar"/>
    <w:uiPriority w:val="99"/>
    <w:rsid w:val="002A797B"/>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2A797B"/>
    <w:rPr>
      <w:rFonts w:ascii="Consolas" w:eastAsia="Times New Roman" w:hAnsi="Consolas" w:cs="Consolas"/>
      <w:sz w:val="21"/>
      <w:szCs w:val="21"/>
    </w:rPr>
  </w:style>
  <w:style w:type="paragraph" w:styleId="BodyText2">
    <w:name w:val="Body Text 2"/>
    <w:basedOn w:val="Normal"/>
    <w:link w:val="BodyText2Char1"/>
    <w:uiPriority w:val="99"/>
    <w:rsid w:val="002A2094"/>
    <w:pPr>
      <w:spacing w:after="120"/>
      <w:ind w:left="360"/>
    </w:pPr>
  </w:style>
  <w:style w:type="character" w:customStyle="1" w:styleId="BodyText2Char">
    <w:name w:val="Body Text 2 Char"/>
    <w:basedOn w:val="DefaultParagraphFont"/>
    <w:uiPriority w:val="99"/>
    <w:semiHidden/>
    <w:rsid w:val="00A24860"/>
    <w:rPr>
      <w:rFonts w:cs="Calibri"/>
    </w:rPr>
  </w:style>
  <w:style w:type="character" w:customStyle="1" w:styleId="BodyText2Char1">
    <w:name w:val="Body Text 2 Char1"/>
    <w:basedOn w:val="DefaultParagraphFont"/>
    <w:link w:val="BodyText2"/>
    <w:uiPriority w:val="99"/>
    <w:rsid w:val="002A2094"/>
    <w:rPr>
      <w:sz w:val="22"/>
      <w:szCs w:val="22"/>
    </w:rPr>
  </w:style>
  <w:style w:type="paragraph" w:styleId="Caption">
    <w:name w:val="caption"/>
    <w:basedOn w:val="Normal"/>
    <w:next w:val="Normal"/>
    <w:uiPriority w:val="35"/>
    <w:qFormat/>
    <w:rsid w:val="004F6D7A"/>
    <w:pPr>
      <w:spacing w:after="0" w:line="240" w:lineRule="auto"/>
    </w:pPr>
    <w:rPr>
      <w:rFonts w:ascii="Times New Roman" w:eastAsia="Times New Roman" w:hAnsi="Times New Roman" w:cs="Times New Roman"/>
      <w:b/>
      <w:bCs/>
      <w:sz w:val="20"/>
      <w:szCs w:val="20"/>
    </w:rPr>
  </w:style>
  <w:style w:type="paragraph" w:customStyle="1" w:styleId="GDCQMSBodyTextLevel2">
    <w:name w:val="GDC QMS Body Text Level 2"/>
    <w:basedOn w:val="Normal"/>
    <w:link w:val="GDCQMSBodyTextLevel2Char"/>
    <w:rsid w:val="000C01FB"/>
    <w:pPr>
      <w:tabs>
        <w:tab w:val="left" w:pos="1440"/>
      </w:tabs>
      <w:spacing w:after="140" w:line="240" w:lineRule="auto"/>
      <w:ind w:left="1440"/>
    </w:pPr>
    <w:rPr>
      <w:rFonts w:ascii="Arial" w:eastAsia="Times New Roman" w:hAnsi="Arial" w:cs="Arial"/>
      <w:sz w:val="18"/>
      <w:szCs w:val="18"/>
    </w:rPr>
  </w:style>
  <w:style w:type="character" w:customStyle="1" w:styleId="GDCQMSBodyTextLevel2Char">
    <w:name w:val="GDC QMS Body Text Level 2 Char"/>
    <w:basedOn w:val="DefaultParagraphFont"/>
    <w:link w:val="GDCQMSBodyTextLevel2"/>
    <w:uiPriority w:val="99"/>
    <w:rsid w:val="000C01FB"/>
    <w:rPr>
      <w:rFonts w:ascii="Arial" w:hAnsi="Arial" w:cs="Arial"/>
      <w:sz w:val="18"/>
      <w:szCs w:val="18"/>
    </w:rPr>
  </w:style>
  <w:style w:type="paragraph" w:customStyle="1" w:styleId="QMSBodyText">
    <w:name w:val="QMS Body Text"/>
    <w:basedOn w:val="BodyText"/>
    <w:link w:val="QMSBodyTextChar"/>
    <w:rsid w:val="00A65117"/>
    <w:pPr>
      <w:tabs>
        <w:tab w:val="left" w:pos="720"/>
      </w:tabs>
      <w:spacing w:line="240" w:lineRule="auto"/>
      <w:ind w:left="720"/>
    </w:pPr>
    <w:rPr>
      <w:sz w:val="20"/>
      <w:szCs w:val="20"/>
    </w:rPr>
  </w:style>
  <w:style w:type="character" w:customStyle="1" w:styleId="QMSBodyTextChar">
    <w:name w:val="QMS Body Text Char"/>
    <w:basedOn w:val="BodyTextChar"/>
    <w:link w:val="QMSBodyText"/>
    <w:uiPriority w:val="99"/>
    <w:rsid w:val="00A65117"/>
    <w:rPr>
      <w:rFonts w:ascii="Arial" w:hAnsi="Arial" w:cs="Arial"/>
      <w:sz w:val="18"/>
      <w:szCs w:val="18"/>
    </w:rPr>
  </w:style>
  <w:style w:type="paragraph" w:customStyle="1" w:styleId="GDCQMSHeader1">
    <w:name w:val="GDC QMS Header 1"/>
    <w:basedOn w:val="Normal"/>
    <w:rsid w:val="00C11579"/>
    <w:pPr>
      <w:keepNext/>
      <w:numPr>
        <w:numId w:val="1"/>
      </w:numPr>
      <w:tabs>
        <w:tab w:val="center" w:pos="4320"/>
        <w:tab w:val="right" w:pos="8640"/>
      </w:tabs>
      <w:spacing w:after="120" w:line="240" w:lineRule="auto"/>
    </w:pPr>
    <w:rPr>
      <w:rFonts w:ascii="Arial" w:eastAsia="Times New Roman" w:hAnsi="Arial" w:cs="Arial"/>
      <w:b/>
      <w:bCs/>
      <w:caps/>
      <w:sz w:val="24"/>
      <w:szCs w:val="24"/>
    </w:rPr>
  </w:style>
  <w:style w:type="paragraph" w:customStyle="1" w:styleId="GDCQMSHeader2">
    <w:name w:val="GDC QMS Header 2"/>
    <w:basedOn w:val="GDCQMSHeader1"/>
    <w:rsid w:val="00C11579"/>
    <w:pPr>
      <w:numPr>
        <w:ilvl w:val="1"/>
      </w:numPr>
    </w:pPr>
    <w:rPr>
      <w:caps w:val="0"/>
      <w:sz w:val="20"/>
      <w:szCs w:val="20"/>
    </w:rPr>
  </w:style>
  <w:style w:type="paragraph" w:customStyle="1" w:styleId="GDCQMSHeader3">
    <w:name w:val="GDC QMS Header 3"/>
    <w:basedOn w:val="GDCQMSHeader2"/>
    <w:rsid w:val="00C11579"/>
    <w:pPr>
      <w:numPr>
        <w:ilvl w:val="2"/>
      </w:numPr>
      <w:ind w:firstLine="0"/>
    </w:pPr>
  </w:style>
  <w:style w:type="paragraph" w:customStyle="1" w:styleId="HangingIndent2">
    <w:name w:val="Hanging Indent 2"/>
    <w:basedOn w:val="BodyText"/>
    <w:uiPriority w:val="99"/>
    <w:rsid w:val="00F97243"/>
    <w:pPr>
      <w:spacing w:after="240" w:line="240" w:lineRule="auto"/>
      <w:ind w:left="720" w:hanging="360"/>
    </w:pPr>
    <w:rPr>
      <w:rFonts w:ascii="Times New Roman" w:hAnsi="Times New Roman" w:cs="Times New Roman"/>
      <w:sz w:val="24"/>
      <w:szCs w:val="24"/>
    </w:rPr>
  </w:style>
  <w:style w:type="paragraph" w:styleId="Footer">
    <w:name w:val="footer"/>
    <w:basedOn w:val="Normal"/>
    <w:link w:val="FooterChar"/>
    <w:rsid w:val="00F443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3A1"/>
    <w:rPr>
      <w:sz w:val="22"/>
      <w:szCs w:val="22"/>
    </w:rPr>
  </w:style>
  <w:style w:type="character" w:styleId="CommentReference">
    <w:name w:val="annotation reference"/>
    <w:basedOn w:val="DefaultParagraphFont"/>
    <w:rsid w:val="00156E72"/>
    <w:rPr>
      <w:sz w:val="16"/>
      <w:szCs w:val="16"/>
    </w:rPr>
  </w:style>
  <w:style w:type="paragraph" w:styleId="CommentText">
    <w:name w:val="annotation text"/>
    <w:basedOn w:val="Normal"/>
    <w:link w:val="CommentTextChar"/>
    <w:rsid w:val="00156E72"/>
    <w:pPr>
      <w:spacing w:line="240" w:lineRule="auto"/>
    </w:pPr>
    <w:rPr>
      <w:sz w:val="20"/>
      <w:szCs w:val="20"/>
    </w:rPr>
  </w:style>
  <w:style w:type="character" w:customStyle="1" w:styleId="CommentTextChar">
    <w:name w:val="Comment Text Char"/>
    <w:basedOn w:val="DefaultParagraphFont"/>
    <w:link w:val="CommentText"/>
    <w:rsid w:val="00156E72"/>
  </w:style>
  <w:style w:type="paragraph" w:styleId="CommentSubject">
    <w:name w:val="annotation subject"/>
    <w:basedOn w:val="CommentText"/>
    <w:next w:val="CommentText"/>
    <w:link w:val="CommentSubjectChar"/>
    <w:rsid w:val="00156E72"/>
    <w:rPr>
      <w:b/>
      <w:bCs/>
    </w:rPr>
  </w:style>
  <w:style w:type="character" w:customStyle="1" w:styleId="CommentSubjectChar">
    <w:name w:val="Comment Subject Char"/>
    <w:basedOn w:val="CommentTextChar"/>
    <w:link w:val="CommentSubject"/>
    <w:rsid w:val="00156E72"/>
    <w:rPr>
      <w:b/>
      <w:bCs/>
    </w:rPr>
  </w:style>
  <w:style w:type="character" w:styleId="FollowedHyperlink">
    <w:name w:val="FollowedHyperlink"/>
    <w:basedOn w:val="DefaultParagraphFont"/>
    <w:uiPriority w:val="99"/>
    <w:semiHidden/>
    <w:rsid w:val="00D92A8E"/>
    <w:rPr>
      <w:color w:val="800080"/>
      <w:u w:val="single"/>
    </w:rPr>
  </w:style>
  <w:style w:type="paragraph" w:customStyle="1" w:styleId="GDCQMSCriteria1">
    <w:name w:val="GDC QMS Criteria 1"/>
    <w:basedOn w:val="GDCQMSBodyTextLevel2"/>
    <w:rsid w:val="00B940C8"/>
    <w:pPr>
      <w:tabs>
        <w:tab w:val="num" w:pos="1440"/>
      </w:tabs>
      <w:ind w:hanging="720"/>
    </w:pPr>
    <w:rPr>
      <w:sz w:val="20"/>
      <w:szCs w:val="20"/>
    </w:rPr>
  </w:style>
  <w:style w:type="paragraph" w:customStyle="1" w:styleId="indent">
    <w:name w:val="indent"/>
    <w:basedOn w:val="Normal"/>
    <w:rsid w:val="00B00660"/>
    <w:pPr>
      <w:spacing w:before="100" w:beforeAutospacing="1" w:after="100" w:afterAutospacing="1" w:line="240" w:lineRule="auto"/>
      <w:ind w:left="360"/>
    </w:pPr>
    <w:rPr>
      <w:rFonts w:ascii="Times New Roman" w:eastAsia="Times New Roman" w:hAnsi="Times New Roman" w:cs="Times New Roman"/>
    </w:rPr>
  </w:style>
  <w:style w:type="character" w:styleId="Strong">
    <w:name w:val="Strong"/>
    <w:basedOn w:val="DefaultParagraphFont"/>
    <w:uiPriority w:val="22"/>
    <w:qFormat/>
    <w:rsid w:val="00B00660"/>
    <w:rPr>
      <w:b/>
      <w:bCs/>
    </w:rPr>
  </w:style>
  <w:style w:type="paragraph" w:styleId="HTMLPreformatted">
    <w:name w:val="HTML Preformatted"/>
    <w:basedOn w:val="Normal"/>
    <w:link w:val="HTMLPreformattedChar"/>
    <w:uiPriority w:val="99"/>
    <w:unhideWhenUsed/>
    <w:rsid w:val="00F15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15DD6"/>
    <w:rPr>
      <w:rFonts w:ascii="Courier New" w:eastAsia="Times New Roman" w:hAnsi="Courier New" w:cs="Courier New"/>
      <w:sz w:val="20"/>
      <w:szCs w:val="20"/>
    </w:rPr>
  </w:style>
  <w:style w:type="table" w:customStyle="1" w:styleId="LightGrid-Accent11">
    <w:name w:val="Light Grid - Accent 11"/>
    <w:basedOn w:val="TableNormal"/>
    <w:uiPriority w:val="62"/>
    <w:rsid w:val="00741E5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Content">
    <w:name w:val="Content"/>
    <w:basedOn w:val="Title"/>
    <w:rsid w:val="00454131"/>
    <w:pPr>
      <w:spacing w:before="120"/>
      <w:jc w:val="left"/>
      <w:outlineLvl w:val="0"/>
    </w:pPr>
    <w:rPr>
      <w:rFonts w:ascii="Helvetica" w:hAnsi="Helvetica" w:cs="Arial"/>
      <w:spacing w:val="10"/>
      <w:kern w:val="28"/>
      <w:sz w:val="22"/>
      <w:szCs w:val="32"/>
    </w:rPr>
  </w:style>
  <w:style w:type="paragraph" w:customStyle="1" w:styleId="Contents">
    <w:name w:val="Contents"/>
    <w:basedOn w:val="Normal"/>
    <w:rsid w:val="00454131"/>
    <w:pPr>
      <w:spacing w:after="0" w:line="240" w:lineRule="auto"/>
      <w:ind w:left="2880"/>
      <w:jc w:val="both"/>
    </w:pPr>
    <w:rPr>
      <w:rFonts w:ascii="Arial" w:eastAsia="Times New Roman" w:hAnsi="Arial" w:cs="Arial"/>
      <w:b/>
      <w:bCs/>
      <w:i/>
      <w:iCs/>
      <w:sz w:val="24"/>
      <w:szCs w:val="20"/>
    </w:rPr>
  </w:style>
  <w:style w:type="character" w:styleId="PageNumber">
    <w:name w:val="page number"/>
    <w:basedOn w:val="DefaultParagraphFont"/>
    <w:rsid w:val="00454131"/>
    <w:rPr>
      <w:rFonts w:ascii="Arial" w:hAnsi="Arial" w:cs="Arial"/>
      <w:sz w:val="16"/>
    </w:rPr>
  </w:style>
  <w:style w:type="paragraph" w:customStyle="1" w:styleId="QMSSubheader1">
    <w:name w:val="QMS Subheader1"/>
    <w:basedOn w:val="Header"/>
    <w:autoRedefine/>
    <w:rsid w:val="00454131"/>
    <w:pPr>
      <w:tabs>
        <w:tab w:val="left" w:pos="1440"/>
      </w:tabs>
      <w:ind w:firstLine="720"/>
      <w:jc w:val="both"/>
    </w:pPr>
    <w:rPr>
      <w:rFonts w:ascii="Arial" w:hAnsi="Arial"/>
      <w:b/>
    </w:rPr>
  </w:style>
  <w:style w:type="character" w:customStyle="1" w:styleId="QMSHeader">
    <w:name w:val="QMSHeader"/>
    <w:basedOn w:val="DefaultParagraphFont"/>
    <w:rsid w:val="00454131"/>
    <w:rPr>
      <w:rFonts w:ascii="Arial" w:hAnsi="Arial"/>
      <w:b/>
      <w:bCs/>
      <w:caps/>
      <w:sz w:val="24"/>
      <w:szCs w:val="24"/>
    </w:rPr>
  </w:style>
  <w:style w:type="paragraph" w:customStyle="1" w:styleId="QMSSubheadertext">
    <w:name w:val="QMS Subheader text"/>
    <w:basedOn w:val="BodyText"/>
    <w:autoRedefine/>
    <w:rsid w:val="00454131"/>
    <w:pPr>
      <w:numPr>
        <w:numId w:val="3"/>
      </w:numPr>
      <w:spacing w:after="0"/>
      <w:jc w:val="both"/>
    </w:pPr>
    <w:rPr>
      <w:rFonts w:cs="Times New Roman"/>
      <w:sz w:val="20"/>
      <w:szCs w:val="20"/>
    </w:rPr>
  </w:style>
  <w:style w:type="paragraph" w:customStyle="1" w:styleId="QMSSubheader2">
    <w:name w:val="QMS Subheader2"/>
    <w:basedOn w:val="QMSBodyText"/>
    <w:rsid w:val="00454131"/>
    <w:pPr>
      <w:jc w:val="both"/>
    </w:pPr>
    <w:rPr>
      <w:rFonts w:cs="Times New Roman"/>
      <w:b/>
      <w:bCs/>
      <w:szCs w:val="18"/>
    </w:rPr>
  </w:style>
  <w:style w:type="paragraph" w:customStyle="1" w:styleId="QMSSubheader20">
    <w:name w:val="QMS Subheader 2"/>
    <w:basedOn w:val="QMSBodyText"/>
    <w:autoRedefine/>
    <w:rsid w:val="00454131"/>
    <w:pPr>
      <w:tabs>
        <w:tab w:val="clear" w:pos="720"/>
      </w:tabs>
      <w:ind w:left="0"/>
      <w:jc w:val="both"/>
    </w:pPr>
    <w:rPr>
      <w:rFonts w:cs="Times New Roman"/>
      <w:b/>
      <w:szCs w:val="18"/>
    </w:rPr>
  </w:style>
  <w:style w:type="paragraph" w:customStyle="1" w:styleId="QMSSubheaderText2">
    <w:name w:val="QMS Subheader Text 2"/>
    <w:basedOn w:val="QMSBodyText"/>
    <w:autoRedefine/>
    <w:rsid w:val="00454131"/>
    <w:pPr>
      <w:ind w:left="2160"/>
      <w:jc w:val="both"/>
    </w:pPr>
    <w:rPr>
      <w:rFonts w:cs="Times New Roman"/>
    </w:rPr>
  </w:style>
  <w:style w:type="paragraph" w:customStyle="1" w:styleId="QMSHeader1">
    <w:name w:val="QMS Header 1"/>
    <w:basedOn w:val="Header"/>
    <w:autoRedefine/>
    <w:rsid w:val="00454131"/>
    <w:pPr>
      <w:jc w:val="both"/>
    </w:pPr>
    <w:rPr>
      <w:rFonts w:ascii="Arial" w:hAnsi="Arial"/>
      <w:b/>
      <w:sz w:val="24"/>
    </w:rPr>
  </w:style>
  <w:style w:type="paragraph" w:styleId="TOC4">
    <w:name w:val="toc 4"/>
    <w:basedOn w:val="Normal"/>
    <w:next w:val="Normal"/>
    <w:autoRedefine/>
    <w:uiPriority w:val="39"/>
    <w:rsid w:val="00454131"/>
    <w:pPr>
      <w:spacing w:after="0" w:line="240" w:lineRule="auto"/>
      <w:ind w:left="600"/>
      <w:jc w:val="both"/>
    </w:pPr>
    <w:rPr>
      <w:rFonts w:ascii="Times New Roman" w:eastAsia="Times New Roman" w:hAnsi="Times New Roman" w:cs="Times New Roman"/>
      <w:sz w:val="20"/>
      <w:szCs w:val="20"/>
    </w:rPr>
  </w:style>
  <w:style w:type="paragraph" w:styleId="TOC5">
    <w:name w:val="toc 5"/>
    <w:basedOn w:val="Normal"/>
    <w:next w:val="Normal"/>
    <w:autoRedefine/>
    <w:uiPriority w:val="39"/>
    <w:rsid w:val="00454131"/>
    <w:pPr>
      <w:spacing w:after="0" w:line="240" w:lineRule="auto"/>
      <w:ind w:left="800"/>
      <w:jc w:val="both"/>
    </w:pPr>
    <w:rPr>
      <w:rFonts w:ascii="Times New Roman" w:eastAsia="Times New Roman" w:hAnsi="Times New Roman" w:cs="Times New Roman"/>
      <w:sz w:val="20"/>
      <w:szCs w:val="20"/>
    </w:rPr>
  </w:style>
  <w:style w:type="paragraph" w:styleId="TOC6">
    <w:name w:val="toc 6"/>
    <w:basedOn w:val="Normal"/>
    <w:next w:val="Normal"/>
    <w:autoRedefine/>
    <w:uiPriority w:val="39"/>
    <w:rsid w:val="00454131"/>
    <w:pPr>
      <w:spacing w:after="0" w:line="240" w:lineRule="auto"/>
      <w:ind w:left="1000"/>
      <w:jc w:val="both"/>
    </w:pPr>
    <w:rPr>
      <w:rFonts w:ascii="Times New Roman" w:eastAsia="Times New Roman" w:hAnsi="Times New Roman" w:cs="Times New Roman"/>
      <w:sz w:val="20"/>
      <w:szCs w:val="20"/>
    </w:rPr>
  </w:style>
  <w:style w:type="paragraph" w:styleId="TOC7">
    <w:name w:val="toc 7"/>
    <w:basedOn w:val="Normal"/>
    <w:next w:val="Normal"/>
    <w:autoRedefine/>
    <w:uiPriority w:val="39"/>
    <w:rsid w:val="00454131"/>
    <w:pPr>
      <w:spacing w:after="0" w:line="240" w:lineRule="auto"/>
      <w:ind w:left="1200"/>
      <w:jc w:val="both"/>
    </w:pPr>
    <w:rPr>
      <w:rFonts w:ascii="Times New Roman" w:eastAsia="Times New Roman" w:hAnsi="Times New Roman" w:cs="Times New Roman"/>
      <w:sz w:val="20"/>
      <w:szCs w:val="20"/>
    </w:rPr>
  </w:style>
  <w:style w:type="paragraph" w:styleId="TOC8">
    <w:name w:val="toc 8"/>
    <w:basedOn w:val="Normal"/>
    <w:next w:val="Normal"/>
    <w:autoRedefine/>
    <w:uiPriority w:val="39"/>
    <w:rsid w:val="00454131"/>
    <w:pPr>
      <w:spacing w:after="0" w:line="240" w:lineRule="auto"/>
      <w:ind w:left="1400"/>
      <w:jc w:val="both"/>
    </w:pPr>
    <w:rPr>
      <w:rFonts w:ascii="Times New Roman" w:eastAsia="Times New Roman" w:hAnsi="Times New Roman" w:cs="Times New Roman"/>
      <w:sz w:val="20"/>
      <w:szCs w:val="20"/>
    </w:rPr>
  </w:style>
  <w:style w:type="paragraph" w:styleId="TOC9">
    <w:name w:val="toc 9"/>
    <w:basedOn w:val="Normal"/>
    <w:next w:val="Normal"/>
    <w:autoRedefine/>
    <w:uiPriority w:val="39"/>
    <w:rsid w:val="00454131"/>
    <w:pPr>
      <w:spacing w:after="0" w:line="240" w:lineRule="auto"/>
      <w:ind w:left="1600"/>
      <w:jc w:val="both"/>
    </w:pPr>
    <w:rPr>
      <w:rFonts w:ascii="Times New Roman" w:eastAsia="Times New Roman" w:hAnsi="Times New Roman" w:cs="Times New Roman"/>
      <w:sz w:val="20"/>
      <w:szCs w:val="20"/>
    </w:rPr>
  </w:style>
  <w:style w:type="paragraph" w:customStyle="1" w:styleId="StyleQMSSubheaderText2Left0">
    <w:name w:val="Style QMS Subheader Text 2 + Left:  0&quot;"/>
    <w:basedOn w:val="QMSSubheaderText2"/>
    <w:rsid w:val="00454131"/>
    <w:pPr>
      <w:ind w:left="0"/>
    </w:pPr>
  </w:style>
  <w:style w:type="paragraph" w:customStyle="1" w:styleId="GDCQMSBodyTextLevel3">
    <w:name w:val="GDC QMS Body Text Level 3"/>
    <w:basedOn w:val="GDCQMSBodyTextLevel2"/>
    <w:rsid w:val="00454131"/>
    <w:pPr>
      <w:tabs>
        <w:tab w:val="clear" w:pos="1440"/>
        <w:tab w:val="left" w:pos="2160"/>
      </w:tabs>
      <w:ind w:left="2160"/>
      <w:jc w:val="both"/>
    </w:pPr>
    <w:rPr>
      <w:rFonts w:cs="Times New Roman"/>
      <w:sz w:val="20"/>
    </w:rPr>
  </w:style>
  <w:style w:type="paragraph" w:styleId="BodyTextIndent">
    <w:name w:val="Body Text Indent"/>
    <w:basedOn w:val="Normal"/>
    <w:link w:val="BodyTextIndentChar"/>
    <w:rsid w:val="00454131"/>
    <w:pPr>
      <w:spacing w:after="0" w:line="240" w:lineRule="auto"/>
      <w:ind w:left="720"/>
      <w:jc w:val="both"/>
    </w:pPr>
    <w:rPr>
      <w:rFonts w:ascii="Arial" w:eastAsia="Times New Roman" w:hAnsi="Arial" w:cs="Arial"/>
      <w:i/>
      <w:iCs/>
      <w:sz w:val="20"/>
      <w:szCs w:val="20"/>
    </w:rPr>
  </w:style>
  <w:style w:type="character" w:customStyle="1" w:styleId="BodyTextIndentChar">
    <w:name w:val="Body Text Indent Char"/>
    <w:basedOn w:val="DefaultParagraphFont"/>
    <w:link w:val="BodyTextIndent"/>
    <w:rsid w:val="00454131"/>
    <w:rPr>
      <w:rFonts w:ascii="Arial" w:eastAsia="Times New Roman" w:hAnsi="Arial" w:cs="Arial"/>
      <w:i/>
      <w:iCs/>
      <w:sz w:val="20"/>
      <w:szCs w:val="20"/>
    </w:rPr>
  </w:style>
  <w:style w:type="paragraph" w:customStyle="1" w:styleId="Scope">
    <w:name w:val="Scope"/>
    <w:basedOn w:val="QMSBodyText"/>
    <w:rsid w:val="00454131"/>
    <w:pPr>
      <w:numPr>
        <w:ilvl w:val="1"/>
        <w:numId w:val="2"/>
      </w:numPr>
      <w:jc w:val="both"/>
    </w:pPr>
    <w:rPr>
      <w:rFonts w:cs="Times New Roman"/>
      <w:szCs w:val="18"/>
    </w:rPr>
  </w:style>
  <w:style w:type="paragraph" w:customStyle="1" w:styleId="lt1">
    <w:name w:val="lt1"/>
    <w:basedOn w:val="Normal"/>
    <w:rsid w:val="00454131"/>
    <w:pPr>
      <w:spacing w:before="100" w:beforeAutospacing="1" w:after="100" w:afterAutospacing="1" w:line="240" w:lineRule="auto"/>
      <w:jc w:val="both"/>
    </w:pPr>
    <w:rPr>
      <w:rFonts w:ascii="Times New Roman" w:eastAsia="Times New Roman" w:hAnsi="Times New Roman" w:cs="Times New Roman"/>
      <w:color w:val="000000"/>
      <w:sz w:val="24"/>
      <w:szCs w:val="24"/>
    </w:rPr>
  </w:style>
  <w:style w:type="paragraph" w:customStyle="1" w:styleId="Task">
    <w:name w:val="Task"/>
    <w:basedOn w:val="Header"/>
    <w:rsid w:val="00454131"/>
    <w:pPr>
      <w:tabs>
        <w:tab w:val="clear" w:pos="4320"/>
        <w:tab w:val="clear" w:pos="8640"/>
      </w:tabs>
      <w:jc w:val="both"/>
    </w:pPr>
    <w:rPr>
      <w:rFonts w:ascii="Arial" w:hAnsi="Arial" w:cs="Arial"/>
    </w:rPr>
  </w:style>
  <w:style w:type="paragraph" w:customStyle="1" w:styleId="Norhead2">
    <w:name w:val="Nor_head2"/>
    <w:basedOn w:val="Heading2"/>
    <w:rsid w:val="00454131"/>
    <w:pPr>
      <w:keepNext w:val="0"/>
      <w:numPr>
        <w:ilvl w:val="0"/>
        <w:numId w:val="0"/>
      </w:numPr>
      <w:tabs>
        <w:tab w:val="left" w:pos="540"/>
        <w:tab w:val="left" w:pos="576"/>
        <w:tab w:val="num" w:pos="1080"/>
      </w:tabs>
      <w:spacing w:before="80" w:after="0" w:line="240" w:lineRule="auto"/>
      <w:ind w:left="619" w:hanging="259"/>
      <w:jc w:val="both"/>
      <w:outlineLvl w:val="9"/>
    </w:pPr>
    <w:rPr>
      <w:rFonts w:ascii="Arial" w:hAnsi="Arial" w:cs="Times New Roman"/>
      <w:b w:val="0"/>
      <w:bCs w:val="0"/>
      <w:i w:val="0"/>
      <w:iCs w:val="0"/>
      <w:sz w:val="20"/>
      <w:szCs w:val="20"/>
    </w:rPr>
  </w:style>
  <w:style w:type="paragraph" w:customStyle="1" w:styleId="Bullet1">
    <w:name w:val="Bullet 1"/>
    <w:basedOn w:val="Normal"/>
    <w:link w:val="Bullet1Char"/>
    <w:rsid w:val="00454131"/>
    <w:pPr>
      <w:numPr>
        <w:numId w:val="4"/>
      </w:numPr>
      <w:spacing w:after="60" w:line="240" w:lineRule="auto"/>
      <w:jc w:val="both"/>
    </w:pPr>
    <w:rPr>
      <w:rFonts w:ascii="Arial" w:eastAsia="Times New Roman" w:hAnsi="Arial" w:cs="Arial"/>
      <w:sz w:val="20"/>
      <w:szCs w:val="20"/>
    </w:rPr>
  </w:style>
  <w:style w:type="character" w:customStyle="1" w:styleId="Bullet1Char">
    <w:name w:val="Bullet 1 Char"/>
    <w:basedOn w:val="DefaultParagraphFont"/>
    <w:link w:val="Bullet1"/>
    <w:rsid w:val="00454131"/>
    <w:rPr>
      <w:rFonts w:ascii="Arial" w:eastAsia="Times New Roman" w:hAnsi="Arial" w:cs="Arial"/>
      <w:sz w:val="20"/>
      <w:szCs w:val="20"/>
    </w:rPr>
  </w:style>
  <w:style w:type="paragraph" w:styleId="BodyTextIndent2">
    <w:name w:val="Body Text Indent 2"/>
    <w:basedOn w:val="Normal"/>
    <w:link w:val="BodyTextIndent2Char"/>
    <w:rsid w:val="00454131"/>
    <w:pPr>
      <w:spacing w:after="120" w:line="480" w:lineRule="auto"/>
      <w:ind w:left="360"/>
      <w:jc w:val="both"/>
    </w:pPr>
    <w:rPr>
      <w:rFonts w:ascii="Times New Roman" w:eastAsia="Times New Roman" w:hAnsi="Times New Roman" w:cs="Times New Roman"/>
      <w:sz w:val="20"/>
      <w:szCs w:val="20"/>
    </w:rPr>
  </w:style>
  <w:style w:type="character" w:customStyle="1" w:styleId="BodyTextIndent2Char">
    <w:name w:val="Body Text Indent 2 Char"/>
    <w:basedOn w:val="DefaultParagraphFont"/>
    <w:link w:val="BodyTextIndent2"/>
    <w:rsid w:val="00454131"/>
    <w:rPr>
      <w:rFonts w:ascii="Times New Roman" w:eastAsia="Times New Roman" w:hAnsi="Times New Roman"/>
      <w:sz w:val="20"/>
      <w:szCs w:val="20"/>
    </w:rPr>
  </w:style>
  <w:style w:type="paragraph" w:styleId="BodyTextIndent3">
    <w:name w:val="Body Text Indent 3"/>
    <w:basedOn w:val="Normal"/>
    <w:link w:val="BodyTextIndent3Char"/>
    <w:rsid w:val="00454131"/>
    <w:pPr>
      <w:spacing w:after="120" w:line="240" w:lineRule="auto"/>
      <w:ind w:left="360"/>
      <w:jc w:val="both"/>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454131"/>
    <w:rPr>
      <w:rFonts w:ascii="Times New Roman" w:eastAsia="Times New Roman" w:hAnsi="Times New Roman"/>
      <w:sz w:val="16"/>
      <w:szCs w:val="16"/>
    </w:rPr>
  </w:style>
  <w:style w:type="paragraph" w:customStyle="1" w:styleId="bodytext0">
    <w:name w:val="bodytext"/>
    <w:basedOn w:val="Normal"/>
    <w:rsid w:val="00454131"/>
    <w:pPr>
      <w:spacing w:after="0" w:line="240" w:lineRule="auto"/>
      <w:jc w:val="both"/>
    </w:pPr>
    <w:rPr>
      <w:rFonts w:ascii="Times New Roman" w:eastAsia="Times New Roman" w:hAnsi="Times New Roman" w:cs="Times New Roman"/>
      <w:szCs w:val="20"/>
    </w:rPr>
  </w:style>
  <w:style w:type="paragraph" w:customStyle="1" w:styleId="List-Bulleted">
    <w:name w:val="List - Bulleted"/>
    <w:basedOn w:val="Normal"/>
    <w:rsid w:val="00454131"/>
    <w:pPr>
      <w:overflowPunct w:val="0"/>
      <w:autoSpaceDE w:val="0"/>
      <w:autoSpaceDN w:val="0"/>
      <w:adjustRightInd w:val="0"/>
      <w:spacing w:after="120" w:line="240" w:lineRule="auto"/>
      <w:ind w:left="360" w:hanging="360"/>
      <w:jc w:val="both"/>
      <w:textAlignment w:val="baseline"/>
    </w:pPr>
    <w:rPr>
      <w:rFonts w:ascii="Times New Roman" w:eastAsia="Times New Roman" w:hAnsi="Times New Roman" w:cs="Times New Roman"/>
      <w:sz w:val="20"/>
      <w:szCs w:val="20"/>
    </w:rPr>
  </w:style>
  <w:style w:type="paragraph" w:customStyle="1" w:styleId="DescHeading1">
    <w:name w:val="Desc Heading 1"/>
    <w:basedOn w:val="Normal"/>
    <w:rsid w:val="00454131"/>
    <w:pPr>
      <w:spacing w:after="0" w:line="240" w:lineRule="auto"/>
      <w:ind w:left="432"/>
      <w:jc w:val="both"/>
    </w:pPr>
    <w:rPr>
      <w:rFonts w:ascii="Arial" w:eastAsia="Times New Roman" w:hAnsi="Arial" w:cs="Times New Roman"/>
      <w:sz w:val="20"/>
      <w:szCs w:val="20"/>
      <w:lang w:val="en-GB"/>
    </w:rPr>
  </w:style>
  <w:style w:type="paragraph" w:customStyle="1" w:styleId="Bulleted">
    <w:name w:val="Bulleted"/>
    <w:basedOn w:val="Normal"/>
    <w:rsid w:val="00454131"/>
    <w:pPr>
      <w:numPr>
        <w:numId w:val="5"/>
      </w:numPr>
      <w:spacing w:after="0" w:line="240" w:lineRule="auto"/>
      <w:jc w:val="both"/>
    </w:pPr>
    <w:rPr>
      <w:rFonts w:ascii="Times New Roman" w:eastAsia="Times New Roman" w:hAnsi="Times New Roman" w:cs="Times New Roman"/>
      <w:sz w:val="20"/>
      <w:szCs w:val="20"/>
    </w:rPr>
  </w:style>
  <w:style w:type="paragraph" w:customStyle="1" w:styleId="Blocktextitalic">
    <w:name w:val="Block text italic"/>
    <w:basedOn w:val="BlockText"/>
    <w:autoRedefine/>
    <w:rsid w:val="00454131"/>
    <w:pPr>
      <w:ind w:left="720" w:right="0"/>
    </w:pPr>
    <w:rPr>
      <w:rFonts w:ascii="Book Antiqua" w:hAnsi="Book Antiqua"/>
      <w:i/>
      <w:sz w:val="22"/>
    </w:rPr>
  </w:style>
  <w:style w:type="paragraph" w:styleId="Index1">
    <w:name w:val="index 1"/>
    <w:basedOn w:val="Normal"/>
    <w:next w:val="Normal"/>
    <w:autoRedefine/>
    <w:semiHidden/>
    <w:rsid w:val="00454131"/>
    <w:pPr>
      <w:spacing w:after="0" w:line="240" w:lineRule="auto"/>
      <w:ind w:left="200" w:hanging="200"/>
      <w:jc w:val="both"/>
    </w:pPr>
    <w:rPr>
      <w:rFonts w:ascii="Times New Roman" w:eastAsia="Times New Roman" w:hAnsi="Times New Roman" w:cs="Times New Roman"/>
      <w:sz w:val="20"/>
      <w:szCs w:val="20"/>
    </w:rPr>
  </w:style>
  <w:style w:type="paragraph" w:styleId="BlockText">
    <w:name w:val="Block Text"/>
    <w:basedOn w:val="Normal"/>
    <w:uiPriority w:val="99"/>
    <w:semiHidden/>
    <w:unhideWhenUsed/>
    <w:rsid w:val="00454131"/>
    <w:pPr>
      <w:spacing w:after="120" w:line="240" w:lineRule="auto"/>
      <w:ind w:left="1440" w:right="1440"/>
      <w:jc w:val="both"/>
    </w:pPr>
    <w:rPr>
      <w:rFonts w:ascii="Times New Roman" w:eastAsia="Times New Roman" w:hAnsi="Times New Roman" w:cs="Times New Roman"/>
      <w:sz w:val="20"/>
      <w:szCs w:val="20"/>
    </w:rPr>
  </w:style>
  <w:style w:type="paragraph" w:styleId="EndnoteText">
    <w:name w:val="endnote text"/>
    <w:basedOn w:val="Normal"/>
    <w:link w:val="EndnoteTextChar"/>
    <w:uiPriority w:val="99"/>
    <w:semiHidden/>
    <w:unhideWhenUsed/>
    <w:rsid w:val="00454131"/>
    <w:pPr>
      <w:spacing w:after="0" w:line="240" w:lineRule="auto"/>
    </w:pPr>
    <w:rPr>
      <w:rFonts w:cs="Times New Roman"/>
      <w:sz w:val="20"/>
      <w:szCs w:val="20"/>
    </w:rPr>
  </w:style>
  <w:style w:type="character" w:customStyle="1" w:styleId="EndnoteTextChar">
    <w:name w:val="Endnote Text Char"/>
    <w:basedOn w:val="DefaultParagraphFont"/>
    <w:link w:val="EndnoteText"/>
    <w:uiPriority w:val="99"/>
    <w:semiHidden/>
    <w:rsid w:val="00454131"/>
    <w:rPr>
      <w:sz w:val="20"/>
      <w:szCs w:val="20"/>
    </w:rPr>
  </w:style>
  <w:style w:type="character" w:styleId="EndnoteReference">
    <w:name w:val="endnote reference"/>
    <w:basedOn w:val="DefaultParagraphFont"/>
    <w:uiPriority w:val="99"/>
    <w:semiHidden/>
    <w:unhideWhenUsed/>
    <w:rsid w:val="00454131"/>
    <w:rPr>
      <w:vertAlign w:val="superscript"/>
    </w:rPr>
  </w:style>
  <w:style w:type="paragraph" w:styleId="TableofFigures">
    <w:name w:val="table of figures"/>
    <w:basedOn w:val="Normal"/>
    <w:next w:val="Normal"/>
    <w:uiPriority w:val="99"/>
    <w:unhideWhenUsed/>
    <w:rsid w:val="00454131"/>
    <w:pPr>
      <w:spacing w:after="0" w:line="240" w:lineRule="auto"/>
      <w:jc w:val="both"/>
    </w:pPr>
    <w:rPr>
      <w:rFonts w:ascii="Times New Roman" w:eastAsia="Times New Roman" w:hAnsi="Times New Roman" w:cs="Times New Roman"/>
      <w:sz w:val="20"/>
      <w:szCs w:val="20"/>
    </w:rPr>
  </w:style>
  <w:style w:type="paragraph" w:styleId="Revision">
    <w:name w:val="Revision"/>
    <w:hidden/>
    <w:uiPriority w:val="99"/>
    <w:semiHidden/>
    <w:rsid w:val="0024016C"/>
    <w:rPr>
      <w:rFonts w:cs="Calibri"/>
    </w:rPr>
  </w:style>
  <w:style w:type="paragraph" w:styleId="FootnoteText">
    <w:name w:val="footnote text"/>
    <w:basedOn w:val="Normal"/>
    <w:link w:val="FootnoteTextChar"/>
    <w:uiPriority w:val="99"/>
    <w:semiHidden/>
    <w:unhideWhenUsed/>
    <w:rsid w:val="007004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004D6"/>
    <w:rPr>
      <w:rFonts w:cs="Calibri"/>
      <w:sz w:val="20"/>
      <w:szCs w:val="20"/>
    </w:rPr>
  </w:style>
  <w:style w:type="character" w:styleId="FootnoteReference">
    <w:name w:val="footnote reference"/>
    <w:basedOn w:val="DefaultParagraphFont"/>
    <w:uiPriority w:val="99"/>
    <w:semiHidden/>
    <w:unhideWhenUsed/>
    <w:rsid w:val="007004D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8912129">
      <w:bodyDiv w:val="1"/>
      <w:marLeft w:val="0"/>
      <w:marRight w:val="0"/>
      <w:marTop w:val="0"/>
      <w:marBottom w:val="0"/>
      <w:divBdr>
        <w:top w:val="none" w:sz="0" w:space="0" w:color="auto"/>
        <w:left w:val="none" w:sz="0" w:space="0" w:color="auto"/>
        <w:bottom w:val="none" w:sz="0" w:space="0" w:color="auto"/>
        <w:right w:val="none" w:sz="0" w:space="0" w:color="auto"/>
      </w:divBdr>
      <w:divsChild>
        <w:div w:id="1637176056">
          <w:marLeft w:val="0"/>
          <w:marRight w:val="0"/>
          <w:marTop w:val="0"/>
          <w:marBottom w:val="0"/>
          <w:divBdr>
            <w:top w:val="none" w:sz="0" w:space="0" w:color="auto"/>
            <w:left w:val="none" w:sz="0" w:space="0" w:color="auto"/>
            <w:bottom w:val="none" w:sz="0" w:space="0" w:color="auto"/>
            <w:right w:val="none" w:sz="0" w:space="0" w:color="auto"/>
          </w:divBdr>
          <w:divsChild>
            <w:div w:id="1397629466">
              <w:marLeft w:val="0"/>
              <w:marRight w:val="0"/>
              <w:marTop w:val="0"/>
              <w:marBottom w:val="0"/>
              <w:divBdr>
                <w:top w:val="none" w:sz="0" w:space="0" w:color="auto"/>
                <w:left w:val="none" w:sz="0" w:space="0" w:color="auto"/>
                <w:bottom w:val="none" w:sz="0" w:space="0" w:color="auto"/>
                <w:right w:val="none" w:sz="0" w:space="0" w:color="auto"/>
              </w:divBdr>
              <w:divsChild>
                <w:div w:id="1244416975">
                  <w:marLeft w:val="0"/>
                  <w:marRight w:val="0"/>
                  <w:marTop w:val="0"/>
                  <w:marBottom w:val="0"/>
                  <w:divBdr>
                    <w:top w:val="none" w:sz="0" w:space="0" w:color="auto"/>
                    <w:left w:val="none" w:sz="0" w:space="0" w:color="auto"/>
                    <w:bottom w:val="none" w:sz="0" w:space="0" w:color="auto"/>
                    <w:right w:val="none" w:sz="0" w:space="0" w:color="auto"/>
                  </w:divBdr>
                  <w:divsChild>
                    <w:div w:id="105037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311114">
      <w:bodyDiv w:val="1"/>
      <w:marLeft w:val="0"/>
      <w:marRight w:val="0"/>
      <w:marTop w:val="0"/>
      <w:marBottom w:val="0"/>
      <w:divBdr>
        <w:top w:val="none" w:sz="0" w:space="0" w:color="auto"/>
        <w:left w:val="none" w:sz="0" w:space="0" w:color="auto"/>
        <w:bottom w:val="none" w:sz="0" w:space="0" w:color="auto"/>
        <w:right w:val="none" w:sz="0" w:space="0" w:color="auto"/>
      </w:divBdr>
      <w:divsChild>
        <w:div w:id="2051303369">
          <w:marLeft w:val="0"/>
          <w:marRight w:val="0"/>
          <w:marTop w:val="0"/>
          <w:marBottom w:val="0"/>
          <w:divBdr>
            <w:top w:val="none" w:sz="0" w:space="0" w:color="auto"/>
            <w:left w:val="none" w:sz="0" w:space="0" w:color="auto"/>
            <w:bottom w:val="none" w:sz="0" w:space="0" w:color="auto"/>
            <w:right w:val="none" w:sz="0" w:space="0" w:color="auto"/>
          </w:divBdr>
          <w:divsChild>
            <w:div w:id="1067454144">
              <w:marLeft w:val="0"/>
              <w:marRight w:val="0"/>
              <w:marTop w:val="0"/>
              <w:marBottom w:val="0"/>
              <w:divBdr>
                <w:top w:val="none" w:sz="0" w:space="0" w:color="auto"/>
                <w:left w:val="none" w:sz="0" w:space="0" w:color="auto"/>
                <w:bottom w:val="none" w:sz="0" w:space="0" w:color="auto"/>
                <w:right w:val="none" w:sz="0" w:space="0" w:color="auto"/>
              </w:divBdr>
              <w:divsChild>
                <w:div w:id="1538859799">
                  <w:marLeft w:val="0"/>
                  <w:marRight w:val="0"/>
                  <w:marTop w:val="0"/>
                  <w:marBottom w:val="0"/>
                  <w:divBdr>
                    <w:top w:val="none" w:sz="0" w:space="0" w:color="auto"/>
                    <w:left w:val="none" w:sz="0" w:space="0" w:color="auto"/>
                    <w:bottom w:val="none" w:sz="0" w:space="0" w:color="auto"/>
                    <w:right w:val="none" w:sz="0" w:space="0" w:color="auto"/>
                  </w:divBdr>
                  <w:divsChild>
                    <w:div w:id="1463040697">
                      <w:marLeft w:val="0"/>
                      <w:marRight w:val="0"/>
                      <w:marTop w:val="0"/>
                      <w:marBottom w:val="0"/>
                      <w:divBdr>
                        <w:top w:val="none" w:sz="0" w:space="0" w:color="auto"/>
                        <w:left w:val="none" w:sz="0" w:space="0" w:color="auto"/>
                        <w:bottom w:val="none" w:sz="0" w:space="0" w:color="auto"/>
                        <w:right w:val="none" w:sz="0" w:space="0" w:color="auto"/>
                      </w:divBdr>
                      <w:divsChild>
                        <w:div w:id="344475385">
                          <w:marLeft w:val="0"/>
                          <w:marRight w:val="0"/>
                          <w:marTop w:val="0"/>
                          <w:marBottom w:val="0"/>
                          <w:divBdr>
                            <w:top w:val="none" w:sz="0" w:space="0" w:color="auto"/>
                            <w:left w:val="none" w:sz="0" w:space="0" w:color="auto"/>
                            <w:bottom w:val="none" w:sz="0" w:space="0" w:color="auto"/>
                            <w:right w:val="none" w:sz="0" w:space="0" w:color="auto"/>
                          </w:divBdr>
                          <w:divsChild>
                            <w:div w:id="898785404">
                              <w:marLeft w:val="0"/>
                              <w:marRight w:val="0"/>
                              <w:marTop w:val="0"/>
                              <w:marBottom w:val="0"/>
                              <w:divBdr>
                                <w:top w:val="none" w:sz="0" w:space="0" w:color="auto"/>
                                <w:left w:val="none" w:sz="0" w:space="0" w:color="auto"/>
                                <w:bottom w:val="none" w:sz="0" w:space="0" w:color="auto"/>
                                <w:right w:val="none" w:sz="0" w:space="0" w:color="auto"/>
                              </w:divBdr>
                              <w:divsChild>
                                <w:div w:id="591089911">
                                  <w:marLeft w:val="-390"/>
                                  <w:marRight w:val="-390"/>
                                  <w:marTop w:val="0"/>
                                  <w:marBottom w:val="360"/>
                                  <w:divBdr>
                                    <w:top w:val="none" w:sz="0" w:space="0" w:color="auto"/>
                                    <w:left w:val="none" w:sz="0" w:space="0" w:color="auto"/>
                                    <w:bottom w:val="single" w:sz="6" w:space="18" w:color="E9EEF3"/>
                                    <w:right w:val="none" w:sz="0" w:space="0" w:color="auto"/>
                                  </w:divBdr>
                                  <w:divsChild>
                                    <w:div w:id="1634478124">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5565530">
      <w:bodyDiv w:val="1"/>
      <w:marLeft w:val="0"/>
      <w:marRight w:val="0"/>
      <w:marTop w:val="0"/>
      <w:marBottom w:val="0"/>
      <w:divBdr>
        <w:top w:val="none" w:sz="0" w:space="0" w:color="auto"/>
        <w:left w:val="none" w:sz="0" w:space="0" w:color="auto"/>
        <w:bottom w:val="none" w:sz="0" w:space="0" w:color="auto"/>
        <w:right w:val="none" w:sz="0" w:space="0" w:color="auto"/>
      </w:divBdr>
      <w:divsChild>
        <w:div w:id="874268935">
          <w:marLeft w:val="360"/>
          <w:marRight w:val="0"/>
          <w:marTop w:val="0"/>
          <w:marBottom w:val="0"/>
          <w:divBdr>
            <w:top w:val="none" w:sz="0" w:space="0" w:color="auto"/>
            <w:left w:val="none" w:sz="0" w:space="0" w:color="auto"/>
            <w:bottom w:val="none" w:sz="0" w:space="0" w:color="auto"/>
            <w:right w:val="none" w:sz="0" w:space="0" w:color="auto"/>
          </w:divBdr>
        </w:div>
      </w:divsChild>
    </w:div>
    <w:div w:id="728263229">
      <w:bodyDiv w:val="1"/>
      <w:marLeft w:val="0"/>
      <w:marRight w:val="0"/>
      <w:marTop w:val="0"/>
      <w:marBottom w:val="0"/>
      <w:divBdr>
        <w:top w:val="none" w:sz="0" w:space="0" w:color="auto"/>
        <w:left w:val="none" w:sz="0" w:space="0" w:color="auto"/>
        <w:bottom w:val="none" w:sz="0" w:space="0" w:color="auto"/>
        <w:right w:val="none" w:sz="0" w:space="0" w:color="auto"/>
      </w:divBdr>
    </w:div>
    <w:div w:id="777598548">
      <w:bodyDiv w:val="1"/>
      <w:marLeft w:val="0"/>
      <w:marRight w:val="0"/>
      <w:marTop w:val="0"/>
      <w:marBottom w:val="0"/>
      <w:divBdr>
        <w:top w:val="none" w:sz="0" w:space="0" w:color="auto"/>
        <w:left w:val="none" w:sz="0" w:space="0" w:color="auto"/>
        <w:bottom w:val="none" w:sz="0" w:space="0" w:color="auto"/>
        <w:right w:val="none" w:sz="0" w:space="0" w:color="auto"/>
      </w:divBdr>
    </w:div>
    <w:div w:id="957176792">
      <w:bodyDiv w:val="1"/>
      <w:marLeft w:val="0"/>
      <w:marRight w:val="0"/>
      <w:marTop w:val="0"/>
      <w:marBottom w:val="0"/>
      <w:divBdr>
        <w:top w:val="none" w:sz="0" w:space="0" w:color="auto"/>
        <w:left w:val="none" w:sz="0" w:space="0" w:color="auto"/>
        <w:bottom w:val="none" w:sz="0" w:space="0" w:color="auto"/>
        <w:right w:val="none" w:sz="0" w:space="0" w:color="auto"/>
      </w:divBdr>
    </w:div>
    <w:div w:id="1067997711">
      <w:bodyDiv w:val="1"/>
      <w:marLeft w:val="0"/>
      <w:marRight w:val="0"/>
      <w:marTop w:val="0"/>
      <w:marBottom w:val="0"/>
      <w:divBdr>
        <w:top w:val="none" w:sz="0" w:space="0" w:color="auto"/>
        <w:left w:val="none" w:sz="0" w:space="0" w:color="auto"/>
        <w:bottom w:val="none" w:sz="0" w:space="0" w:color="auto"/>
        <w:right w:val="none" w:sz="0" w:space="0" w:color="auto"/>
      </w:divBdr>
      <w:divsChild>
        <w:div w:id="955063790">
          <w:marLeft w:val="0"/>
          <w:marRight w:val="0"/>
          <w:marTop w:val="0"/>
          <w:marBottom w:val="0"/>
          <w:divBdr>
            <w:top w:val="none" w:sz="0" w:space="0" w:color="auto"/>
            <w:left w:val="none" w:sz="0" w:space="0" w:color="auto"/>
            <w:bottom w:val="none" w:sz="0" w:space="0" w:color="auto"/>
            <w:right w:val="none" w:sz="0" w:space="0" w:color="auto"/>
          </w:divBdr>
          <w:divsChild>
            <w:div w:id="208706902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172792221">
      <w:bodyDiv w:val="1"/>
      <w:marLeft w:val="0"/>
      <w:marRight w:val="0"/>
      <w:marTop w:val="0"/>
      <w:marBottom w:val="0"/>
      <w:divBdr>
        <w:top w:val="none" w:sz="0" w:space="0" w:color="auto"/>
        <w:left w:val="none" w:sz="0" w:space="0" w:color="auto"/>
        <w:bottom w:val="none" w:sz="0" w:space="0" w:color="auto"/>
        <w:right w:val="none" w:sz="0" w:space="0" w:color="auto"/>
      </w:divBdr>
      <w:divsChild>
        <w:div w:id="1630941896">
          <w:marLeft w:val="0"/>
          <w:marRight w:val="0"/>
          <w:marTop w:val="0"/>
          <w:marBottom w:val="0"/>
          <w:divBdr>
            <w:top w:val="none" w:sz="0" w:space="0" w:color="auto"/>
            <w:left w:val="none" w:sz="0" w:space="0" w:color="auto"/>
            <w:bottom w:val="none" w:sz="0" w:space="0" w:color="auto"/>
            <w:right w:val="none" w:sz="0" w:space="0" w:color="auto"/>
          </w:divBdr>
          <w:divsChild>
            <w:div w:id="61852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699707">
      <w:marLeft w:val="0"/>
      <w:marRight w:val="0"/>
      <w:marTop w:val="0"/>
      <w:marBottom w:val="0"/>
      <w:divBdr>
        <w:top w:val="none" w:sz="0" w:space="0" w:color="auto"/>
        <w:left w:val="none" w:sz="0" w:space="0" w:color="auto"/>
        <w:bottom w:val="none" w:sz="0" w:space="0" w:color="auto"/>
        <w:right w:val="none" w:sz="0" w:space="0" w:color="auto"/>
      </w:divBdr>
    </w:div>
    <w:div w:id="1432699708">
      <w:marLeft w:val="0"/>
      <w:marRight w:val="0"/>
      <w:marTop w:val="0"/>
      <w:marBottom w:val="0"/>
      <w:divBdr>
        <w:top w:val="none" w:sz="0" w:space="0" w:color="auto"/>
        <w:left w:val="none" w:sz="0" w:space="0" w:color="auto"/>
        <w:bottom w:val="none" w:sz="0" w:space="0" w:color="auto"/>
        <w:right w:val="none" w:sz="0" w:space="0" w:color="auto"/>
      </w:divBdr>
    </w:div>
    <w:div w:id="1432699709">
      <w:marLeft w:val="0"/>
      <w:marRight w:val="0"/>
      <w:marTop w:val="0"/>
      <w:marBottom w:val="0"/>
      <w:divBdr>
        <w:top w:val="none" w:sz="0" w:space="0" w:color="auto"/>
        <w:left w:val="none" w:sz="0" w:space="0" w:color="auto"/>
        <w:bottom w:val="none" w:sz="0" w:space="0" w:color="auto"/>
        <w:right w:val="none" w:sz="0" w:space="0" w:color="auto"/>
      </w:divBdr>
    </w:div>
    <w:div w:id="1432699710">
      <w:marLeft w:val="0"/>
      <w:marRight w:val="0"/>
      <w:marTop w:val="0"/>
      <w:marBottom w:val="0"/>
      <w:divBdr>
        <w:top w:val="none" w:sz="0" w:space="0" w:color="auto"/>
        <w:left w:val="none" w:sz="0" w:space="0" w:color="auto"/>
        <w:bottom w:val="none" w:sz="0" w:space="0" w:color="auto"/>
        <w:right w:val="none" w:sz="0" w:space="0" w:color="auto"/>
      </w:divBdr>
    </w:div>
    <w:div w:id="1432699711">
      <w:marLeft w:val="0"/>
      <w:marRight w:val="0"/>
      <w:marTop w:val="0"/>
      <w:marBottom w:val="0"/>
      <w:divBdr>
        <w:top w:val="none" w:sz="0" w:space="0" w:color="auto"/>
        <w:left w:val="none" w:sz="0" w:space="0" w:color="auto"/>
        <w:bottom w:val="none" w:sz="0" w:space="0" w:color="auto"/>
        <w:right w:val="none" w:sz="0" w:space="0" w:color="auto"/>
      </w:divBdr>
    </w:div>
    <w:div w:id="1432699712">
      <w:marLeft w:val="0"/>
      <w:marRight w:val="0"/>
      <w:marTop w:val="0"/>
      <w:marBottom w:val="0"/>
      <w:divBdr>
        <w:top w:val="none" w:sz="0" w:space="0" w:color="auto"/>
        <w:left w:val="none" w:sz="0" w:space="0" w:color="auto"/>
        <w:bottom w:val="none" w:sz="0" w:space="0" w:color="auto"/>
        <w:right w:val="none" w:sz="0" w:space="0" w:color="auto"/>
      </w:divBdr>
    </w:div>
    <w:div w:id="1432699713">
      <w:marLeft w:val="0"/>
      <w:marRight w:val="0"/>
      <w:marTop w:val="0"/>
      <w:marBottom w:val="0"/>
      <w:divBdr>
        <w:top w:val="none" w:sz="0" w:space="0" w:color="auto"/>
        <w:left w:val="none" w:sz="0" w:space="0" w:color="auto"/>
        <w:bottom w:val="none" w:sz="0" w:space="0" w:color="auto"/>
        <w:right w:val="none" w:sz="0" w:space="0" w:color="auto"/>
      </w:divBdr>
    </w:div>
    <w:div w:id="1432699714">
      <w:marLeft w:val="0"/>
      <w:marRight w:val="0"/>
      <w:marTop w:val="0"/>
      <w:marBottom w:val="0"/>
      <w:divBdr>
        <w:top w:val="none" w:sz="0" w:space="0" w:color="auto"/>
        <w:left w:val="none" w:sz="0" w:space="0" w:color="auto"/>
        <w:bottom w:val="none" w:sz="0" w:space="0" w:color="auto"/>
        <w:right w:val="none" w:sz="0" w:space="0" w:color="auto"/>
      </w:divBdr>
    </w:div>
    <w:div w:id="1432699715">
      <w:marLeft w:val="0"/>
      <w:marRight w:val="0"/>
      <w:marTop w:val="0"/>
      <w:marBottom w:val="0"/>
      <w:divBdr>
        <w:top w:val="none" w:sz="0" w:space="0" w:color="auto"/>
        <w:left w:val="none" w:sz="0" w:space="0" w:color="auto"/>
        <w:bottom w:val="none" w:sz="0" w:space="0" w:color="auto"/>
        <w:right w:val="none" w:sz="0" w:space="0" w:color="auto"/>
      </w:divBdr>
    </w:div>
    <w:div w:id="1432699716">
      <w:marLeft w:val="0"/>
      <w:marRight w:val="0"/>
      <w:marTop w:val="0"/>
      <w:marBottom w:val="0"/>
      <w:divBdr>
        <w:top w:val="none" w:sz="0" w:space="0" w:color="auto"/>
        <w:left w:val="none" w:sz="0" w:space="0" w:color="auto"/>
        <w:bottom w:val="none" w:sz="0" w:space="0" w:color="auto"/>
        <w:right w:val="none" w:sz="0" w:space="0" w:color="auto"/>
      </w:divBdr>
    </w:div>
    <w:div w:id="1432699717">
      <w:marLeft w:val="0"/>
      <w:marRight w:val="0"/>
      <w:marTop w:val="0"/>
      <w:marBottom w:val="0"/>
      <w:divBdr>
        <w:top w:val="none" w:sz="0" w:space="0" w:color="auto"/>
        <w:left w:val="none" w:sz="0" w:space="0" w:color="auto"/>
        <w:bottom w:val="none" w:sz="0" w:space="0" w:color="auto"/>
        <w:right w:val="none" w:sz="0" w:space="0" w:color="auto"/>
      </w:divBdr>
    </w:div>
    <w:div w:id="1432699718">
      <w:marLeft w:val="0"/>
      <w:marRight w:val="0"/>
      <w:marTop w:val="0"/>
      <w:marBottom w:val="0"/>
      <w:divBdr>
        <w:top w:val="none" w:sz="0" w:space="0" w:color="auto"/>
        <w:left w:val="none" w:sz="0" w:space="0" w:color="auto"/>
        <w:bottom w:val="none" w:sz="0" w:space="0" w:color="auto"/>
        <w:right w:val="none" w:sz="0" w:space="0" w:color="auto"/>
      </w:divBdr>
    </w:div>
    <w:div w:id="1432699719">
      <w:marLeft w:val="0"/>
      <w:marRight w:val="0"/>
      <w:marTop w:val="0"/>
      <w:marBottom w:val="0"/>
      <w:divBdr>
        <w:top w:val="none" w:sz="0" w:space="0" w:color="auto"/>
        <w:left w:val="none" w:sz="0" w:space="0" w:color="auto"/>
        <w:bottom w:val="none" w:sz="0" w:space="0" w:color="auto"/>
        <w:right w:val="none" w:sz="0" w:space="0" w:color="auto"/>
      </w:divBdr>
    </w:div>
    <w:div w:id="1432699720">
      <w:marLeft w:val="0"/>
      <w:marRight w:val="0"/>
      <w:marTop w:val="0"/>
      <w:marBottom w:val="0"/>
      <w:divBdr>
        <w:top w:val="none" w:sz="0" w:space="0" w:color="auto"/>
        <w:left w:val="none" w:sz="0" w:space="0" w:color="auto"/>
        <w:bottom w:val="none" w:sz="0" w:space="0" w:color="auto"/>
        <w:right w:val="none" w:sz="0" w:space="0" w:color="auto"/>
      </w:divBdr>
    </w:div>
    <w:div w:id="1432699721">
      <w:marLeft w:val="0"/>
      <w:marRight w:val="0"/>
      <w:marTop w:val="0"/>
      <w:marBottom w:val="0"/>
      <w:divBdr>
        <w:top w:val="none" w:sz="0" w:space="0" w:color="auto"/>
        <w:left w:val="none" w:sz="0" w:space="0" w:color="auto"/>
        <w:bottom w:val="none" w:sz="0" w:space="0" w:color="auto"/>
        <w:right w:val="none" w:sz="0" w:space="0" w:color="auto"/>
      </w:divBdr>
    </w:div>
    <w:div w:id="1471360481">
      <w:bodyDiv w:val="1"/>
      <w:marLeft w:val="0"/>
      <w:marRight w:val="0"/>
      <w:marTop w:val="0"/>
      <w:marBottom w:val="0"/>
      <w:divBdr>
        <w:top w:val="none" w:sz="0" w:space="0" w:color="auto"/>
        <w:left w:val="none" w:sz="0" w:space="0" w:color="auto"/>
        <w:bottom w:val="none" w:sz="0" w:space="0" w:color="auto"/>
        <w:right w:val="none" w:sz="0" w:space="0" w:color="auto"/>
      </w:divBdr>
      <w:divsChild>
        <w:div w:id="926420441">
          <w:marLeft w:val="0"/>
          <w:marRight w:val="0"/>
          <w:marTop w:val="0"/>
          <w:marBottom w:val="0"/>
          <w:divBdr>
            <w:top w:val="none" w:sz="0" w:space="0" w:color="auto"/>
            <w:left w:val="none" w:sz="0" w:space="0" w:color="auto"/>
            <w:bottom w:val="none" w:sz="0" w:space="0" w:color="auto"/>
            <w:right w:val="none" w:sz="0" w:space="0" w:color="auto"/>
          </w:divBdr>
          <w:divsChild>
            <w:div w:id="5821670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494757352">
      <w:bodyDiv w:val="1"/>
      <w:marLeft w:val="0"/>
      <w:marRight w:val="0"/>
      <w:marTop w:val="0"/>
      <w:marBottom w:val="0"/>
      <w:divBdr>
        <w:top w:val="none" w:sz="0" w:space="0" w:color="auto"/>
        <w:left w:val="none" w:sz="0" w:space="0" w:color="auto"/>
        <w:bottom w:val="none" w:sz="0" w:space="0" w:color="auto"/>
        <w:right w:val="none" w:sz="0" w:space="0" w:color="auto"/>
      </w:divBdr>
    </w:div>
    <w:div w:id="1504466869">
      <w:bodyDiv w:val="1"/>
      <w:marLeft w:val="0"/>
      <w:marRight w:val="0"/>
      <w:marTop w:val="0"/>
      <w:marBottom w:val="0"/>
      <w:divBdr>
        <w:top w:val="none" w:sz="0" w:space="0" w:color="auto"/>
        <w:left w:val="none" w:sz="0" w:space="0" w:color="auto"/>
        <w:bottom w:val="none" w:sz="0" w:space="0" w:color="auto"/>
        <w:right w:val="none" w:sz="0" w:space="0" w:color="auto"/>
      </w:divBdr>
      <w:divsChild>
        <w:div w:id="1181242970">
          <w:marLeft w:val="0"/>
          <w:marRight w:val="0"/>
          <w:marTop w:val="0"/>
          <w:marBottom w:val="0"/>
          <w:divBdr>
            <w:top w:val="none" w:sz="0" w:space="0" w:color="auto"/>
            <w:left w:val="none" w:sz="0" w:space="0" w:color="auto"/>
            <w:bottom w:val="none" w:sz="0" w:space="0" w:color="auto"/>
            <w:right w:val="none" w:sz="0" w:space="0" w:color="auto"/>
          </w:divBdr>
          <w:divsChild>
            <w:div w:id="1732532002">
              <w:marLeft w:val="1860"/>
              <w:marRight w:val="0"/>
              <w:marTop w:val="0"/>
              <w:marBottom w:val="60"/>
              <w:divBdr>
                <w:top w:val="none" w:sz="0" w:space="0" w:color="auto"/>
                <w:left w:val="single" w:sz="6" w:space="3" w:color="DEDEDE"/>
                <w:bottom w:val="none" w:sz="0" w:space="0" w:color="auto"/>
                <w:right w:val="none" w:sz="0" w:space="0" w:color="auto"/>
              </w:divBdr>
            </w:div>
          </w:divsChild>
        </w:div>
      </w:divsChild>
    </w:div>
    <w:div w:id="1550070324">
      <w:bodyDiv w:val="1"/>
      <w:marLeft w:val="0"/>
      <w:marRight w:val="0"/>
      <w:marTop w:val="0"/>
      <w:marBottom w:val="0"/>
      <w:divBdr>
        <w:top w:val="none" w:sz="0" w:space="0" w:color="auto"/>
        <w:left w:val="none" w:sz="0" w:space="0" w:color="auto"/>
        <w:bottom w:val="none" w:sz="0" w:space="0" w:color="auto"/>
        <w:right w:val="none" w:sz="0" w:space="0" w:color="auto"/>
      </w:divBdr>
    </w:div>
    <w:div w:id="1737316880">
      <w:bodyDiv w:val="1"/>
      <w:marLeft w:val="0"/>
      <w:marRight w:val="0"/>
      <w:marTop w:val="0"/>
      <w:marBottom w:val="0"/>
      <w:divBdr>
        <w:top w:val="none" w:sz="0" w:space="0" w:color="auto"/>
        <w:left w:val="none" w:sz="0" w:space="0" w:color="auto"/>
        <w:bottom w:val="none" w:sz="0" w:space="0" w:color="auto"/>
        <w:right w:val="none" w:sz="0" w:space="0" w:color="auto"/>
      </w:divBdr>
    </w:div>
    <w:div w:id="1789932781">
      <w:bodyDiv w:val="1"/>
      <w:marLeft w:val="0"/>
      <w:marRight w:val="0"/>
      <w:marTop w:val="0"/>
      <w:marBottom w:val="0"/>
      <w:divBdr>
        <w:top w:val="none" w:sz="0" w:space="0" w:color="auto"/>
        <w:left w:val="none" w:sz="0" w:space="0" w:color="auto"/>
        <w:bottom w:val="none" w:sz="0" w:space="0" w:color="auto"/>
        <w:right w:val="none" w:sz="0" w:space="0" w:color="auto"/>
      </w:divBdr>
    </w:div>
    <w:div w:id="1859735175">
      <w:bodyDiv w:val="1"/>
      <w:marLeft w:val="0"/>
      <w:marRight w:val="0"/>
      <w:marTop w:val="0"/>
      <w:marBottom w:val="0"/>
      <w:divBdr>
        <w:top w:val="none" w:sz="0" w:space="0" w:color="auto"/>
        <w:left w:val="none" w:sz="0" w:space="0" w:color="auto"/>
        <w:bottom w:val="none" w:sz="0" w:space="0" w:color="auto"/>
        <w:right w:val="none" w:sz="0" w:space="0" w:color="auto"/>
      </w:divBdr>
      <w:divsChild>
        <w:div w:id="980812383">
          <w:marLeft w:val="0"/>
          <w:marRight w:val="0"/>
          <w:marTop w:val="0"/>
          <w:marBottom w:val="0"/>
          <w:divBdr>
            <w:top w:val="none" w:sz="0" w:space="0" w:color="auto"/>
            <w:left w:val="none" w:sz="0" w:space="0" w:color="auto"/>
            <w:bottom w:val="none" w:sz="0" w:space="0" w:color="auto"/>
            <w:right w:val="none" w:sz="0" w:space="0" w:color="auto"/>
          </w:divBdr>
          <w:divsChild>
            <w:div w:id="454837428">
              <w:marLeft w:val="0"/>
              <w:marRight w:val="0"/>
              <w:marTop w:val="0"/>
              <w:marBottom w:val="0"/>
              <w:divBdr>
                <w:top w:val="none" w:sz="0" w:space="0" w:color="auto"/>
                <w:left w:val="none" w:sz="0" w:space="0" w:color="auto"/>
                <w:bottom w:val="none" w:sz="0" w:space="0" w:color="auto"/>
                <w:right w:val="none" w:sz="0" w:space="0" w:color="auto"/>
              </w:divBdr>
              <w:divsChild>
                <w:div w:id="3436836">
                  <w:marLeft w:val="0"/>
                  <w:marRight w:val="0"/>
                  <w:marTop w:val="0"/>
                  <w:marBottom w:val="0"/>
                  <w:divBdr>
                    <w:top w:val="none" w:sz="0" w:space="0" w:color="auto"/>
                    <w:left w:val="none" w:sz="0" w:space="0" w:color="auto"/>
                    <w:bottom w:val="none" w:sz="0" w:space="0" w:color="auto"/>
                    <w:right w:val="none" w:sz="0" w:space="0" w:color="auto"/>
                  </w:divBdr>
                  <w:divsChild>
                    <w:div w:id="208682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623671">
      <w:bodyDiv w:val="1"/>
      <w:marLeft w:val="0"/>
      <w:marRight w:val="0"/>
      <w:marTop w:val="0"/>
      <w:marBottom w:val="0"/>
      <w:divBdr>
        <w:top w:val="none" w:sz="0" w:space="0" w:color="auto"/>
        <w:left w:val="none" w:sz="0" w:space="0" w:color="auto"/>
        <w:bottom w:val="none" w:sz="0" w:space="0" w:color="auto"/>
        <w:right w:val="none" w:sz="0" w:space="0" w:color="auto"/>
      </w:divBdr>
    </w:div>
    <w:div w:id="1943681947">
      <w:bodyDiv w:val="1"/>
      <w:marLeft w:val="0"/>
      <w:marRight w:val="0"/>
      <w:marTop w:val="0"/>
      <w:marBottom w:val="0"/>
      <w:divBdr>
        <w:top w:val="none" w:sz="0" w:space="0" w:color="auto"/>
        <w:left w:val="none" w:sz="0" w:space="0" w:color="auto"/>
        <w:bottom w:val="none" w:sz="0" w:space="0" w:color="auto"/>
        <w:right w:val="none" w:sz="0" w:space="0" w:color="auto"/>
      </w:divBdr>
    </w:div>
    <w:div w:id="2024816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felix.apache.org/site/apache-felix-maven-bundle-plugin-bnd.html" TargetMode="External"/><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felix.apache.org/site/index.html" TargetMode="External"/><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sgi.org/Main/HomePage" TargetMode="Externa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oleObject" Target="embeddings/oleObject3.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emf"/><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8FDD9D52-B26C-4F40-AC03-288FB5066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1575</TotalTime>
  <Pages>11</Pages>
  <Words>2001</Words>
  <Characters>11407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Message Specifications for Connectivity to LCH.Clearnet SA Derivatives Clearing System</vt:lpstr>
    </vt:vector>
  </TitlesOfParts>
  <Company>Headstrong</Company>
  <LinksUpToDate>false</LinksUpToDate>
  <CharactersWithSpaces>13382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Message Specifications for Connectivity to LCH.Clearnet SA Derivatives Clearing System</dc:title>
  <dc:subject/>
  <dc:creator>PR</dc:creator>
  <cp:keywords/>
  <dc:description/>
  <cp:lastModifiedBy>Meenakshi Salaria</cp:lastModifiedBy>
  <cp:revision>81</cp:revision>
  <cp:lastPrinted>2009-11-11T09:54:00Z</cp:lastPrinted>
  <dcterms:created xsi:type="dcterms:W3CDTF">2009-11-24T07:00:00Z</dcterms:created>
  <dcterms:modified xsi:type="dcterms:W3CDTF">2013-04-18T14:35:00Z</dcterms:modified>
</cp:coreProperties>
</file>